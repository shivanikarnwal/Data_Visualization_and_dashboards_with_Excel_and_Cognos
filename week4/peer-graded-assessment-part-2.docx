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49786" w14:textId="7DF675D5"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Times New Roman" w:eastAsia="Times New Roman" w:hAnsi="Times New Roman" w:cs="Times New Roman"/>
          <w:noProof/>
          <w:sz w:val="24"/>
          <w:szCs w:val="24"/>
          <w:lang w:eastAsia="en-IN"/>
        </w:rPr>
        <w:drawing>
          <wp:inline distT="0" distB="0" distL="0" distR="0" wp14:anchorId="4699A551" wp14:editId="7497C892">
            <wp:extent cx="1905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0F5D97B" w14:textId="77777777" w:rsidR="0097574B" w:rsidRPr="0097574B" w:rsidRDefault="0097574B" w:rsidP="0097574B">
      <w:pPr>
        <w:spacing w:after="100" w:afterAutospacing="1" w:line="240" w:lineRule="auto"/>
        <w:outlineLvl w:val="0"/>
        <w:rPr>
          <w:rFonts w:ascii="Segoe UI" w:eastAsia="Times New Roman" w:hAnsi="Segoe UI" w:cs="Segoe UI"/>
          <w:color w:val="212529"/>
          <w:kern w:val="36"/>
          <w:sz w:val="48"/>
          <w:szCs w:val="48"/>
          <w:lang w:eastAsia="en-IN"/>
        </w:rPr>
      </w:pPr>
      <w:r w:rsidRPr="0097574B">
        <w:rPr>
          <w:rFonts w:ascii="Segoe UI" w:eastAsia="Times New Roman" w:hAnsi="Segoe UI" w:cs="Segoe UI"/>
          <w:color w:val="212529"/>
          <w:kern w:val="36"/>
          <w:sz w:val="48"/>
          <w:szCs w:val="48"/>
          <w:lang w:eastAsia="en-IN"/>
        </w:rPr>
        <w:t>Peer-Graded Assignment: Final Assignment – Part 2</w:t>
      </w:r>
    </w:p>
    <w:p w14:paraId="12A50972"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b/>
          <w:bCs/>
          <w:color w:val="212529"/>
          <w:sz w:val="24"/>
          <w:szCs w:val="24"/>
          <w:lang w:eastAsia="en-IN"/>
        </w:rPr>
        <w:t>Estimated time needed:</w:t>
      </w:r>
      <w:r w:rsidRPr="0097574B">
        <w:rPr>
          <w:rFonts w:ascii="Segoe UI" w:eastAsia="Times New Roman" w:hAnsi="Segoe UI" w:cs="Segoe UI"/>
          <w:color w:val="212529"/>
          <w:sz w:val="24"/>
          <w:szCs w:val="24"/>
          <w:lang w:eastAsia="en-IN"/>
        </w:rPr>
        <w:t> 45 minutes</w:t>
      </w:r>
    </w:p>
    <w:p w14:paraId="60681202"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You have now completed the first part of this final assignment. In this second part of the final assignment, you will create some visualizations and add them to a dashboard using Cognos Analytics.</w:t>
      </w:r>
    </w:p>
    <w:p w14:paraId="1387CE64"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Software Used in this Assignment</w:t>
      </w:r>
    </w:p>
    <w:p w14:paraId="5C0588E0"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The hands-on lab in this assignment will use the trial version of Cognos Analytics from IBM.</w:t>
      </w:r>
    </w:p>
    <w:p w14:paraId="5B60DC34"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Dataset Used in this Assignment</w:t>
      </w:r>
    </w:p>
    <w:p w14:paraId="2DECA722"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The dataset used in this lab comes from the following source: </w:t>
      </w:r>
      <w:hyperlink r:id="rId6" w:tgtFrame="_blank" w:history="1">
        <w:r w:rsidRPr="0097574B">
          <w:rPr>
            <w:rFonts w:ascii="Segoe UI" w:eastAsia="Times New Roman" w:hAnsi="Segoe UI" w:cs="Segoe UI"/>
            <w:color w:val="007BFF"/>
            <w:sz w:val="24"/>
            <w:szCs w:val="24"/>
            <w:lang w:eastAsia="en-IN"/>
          </w:rPr>
          <w:t>https://community.ibm.com/accelerators/?context=analytics&amp;type=Data&amp;product=Cognos%20Analytics&amp;industry=Automotive</w:t>
        </w:r>
      </w:hyperlink>
      <w:r w:rsidRPr="0097574B">
        <w:rPr>
          <w:rFonts w:ascii="Segoe UI" w:eastAsia="Times New Roman" w:hAnsi="Segoe UI" w:cs="Segoe UI"/>
          <w:color w:val="212529"/>
          <w:sz w:val="24"/>
          <w:szCs w:val="24"/>
          <w:lang w:eastAsia="en-IN"/>
        </w:rPr>
        <w:t> in the </w:t>
      </w:r>
      <w:r w:rsidRPr="0097574B">
        <w:rPr>
          <w:rFonts w:ascii="Segoe UI" w:eastAsia="Times New Roman" w:hAnsi="Segoe UI" w:cs="Segoe UI"/>
          <w:b/>
          <w:bCs/>
          <w:color w:val="212529"/>
          <w:sz w:val="24"/>
          <w:szCs w:val="24"/>
          <w:lang w:eastAsia="en-IN"/>
        </w:rPr>
        <w:t xml:space="preserve">IBM Accelerator </w:t>
      </w:r>
      <w:proofErr w:type="spellStart"/>
      <w:r w:rsidRPr="0097574B">
        <w:rPr>
          <w:rFonts w:ascii="Segoe UI" w:eastAsia="Times New Roman" w:hAnsi="Segoe UI" w:cs="Segoe UI"/>
          <w:b/>
          <w:bCs/>
          <w:color w:val="212529"/>
          <w:sz w:val="24"/>
          <w:szCs w:val="24"/>
          <w:lang w:eastAsia="en-IN"/>
        </w:rPr>
        <w:t>Catalog</w:t>
      </w:r>
      <w:proofErr w:type="spellEnd"/>
      <w:r w:rsidRPr="0097574B">
        <w:rPr>
          <w:rFonts w:ascii="Segoe UI" w:eastAsia="Times New Roman" w:hAnsi="Segoe UI" w:cs="Segoe UI"/>
          <w:color w:val="212529"/>
          <w:sz w:val="24"/>
          <w:szCs w:val="24"/>
          <w:lang w:eastAsia="en-IN"/>
        </w:rPr>
        <w:t>. The Terms of use for such are located at </w:t>
      </w:r>
      <w:hyperlink r:id="rId7" w:tgtFrame="_blank" w:history="1">
        <w:r w:rsidRPr="0097574B">
          <w:rPr>
            <w:rFonts w:ascii="Segoe UI" w:eastAsia="Times New Roman" w:hAnsi="Segoe UI" w:cs="Segoe UI"/>
            <w:color w:val="007BFF"/>
            <w:sz w:val="24"/>
            <w:szCs w:val="24"/>
            <w:lang w:eastAsia="en-IN"/>
          </w:rPr>
          <w:t>https://developer.ibm.com/terms/ibm-developer-terms-of-use/</w:t>
        </w:r>
      </w:hyperlink>
      <w:r w:rsidRPr="0097574B">
        <w:rPr>
          <w:rFonts w:ascii="Segoe UI" w:eastAsia="Times New Roman" w:hAnsi="Segoe UI" w:cs="Segoe UI"/>
          <w:color w:val="212529"/>
          <w:sz w:val="24"/>
          <w:szCs w:val="24"/>
          <w:lang w:eastAsia="en-IN"/>
        </w:rPr>
        <w:t>.</w:t>
      </w:r>
    </w:p>
    <w:p w14:paraId="6AD4A0EF"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We are using a modified subset of that dataset for the lab, so to follow the lab instructions successfully, please use the dataset provided with the lab, rather than the dataset from the original source.</w:t>
      </w:r>
    </w:p>
    <w:p w14:paraId="7A2EEC01"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Assignment Scenario</w:t>
      </w:r>
    </w:p>
    <w:p w14:paraId="7520D3E0"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As a regional manager for a chain of car dealerships you need to build out a dashboard to allow you to understand your sales and service departments.</w:t>
      </w:r>
    </w:p>
    <w:p w14:paraId="076D3FC6"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lastRenderedPageBreak/>
        <w:t>Accessing the Dataset for this Final Assignment</w:t>
      </w:r>
    </w:p>
    <w:p w14:paraId="05344B1A"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The dataset used in this final assignment is provided as sample data within your Cognos environment, in a data module called </w:t>
      </w:r>
      <w:r w:rsidRPr="0097574B">
        <w:rPr>
          <w:rFonts w:ascii="Segoe UI" w:eastAsia="Times New Roman" w:hAnsi="Segoe UI" w:cs="Segoe UI"/>
          <w:b/>
          <w:bCs/>
          <w:color w:val="212529"/>
          <w:sz w:val="24"/>
          <w:szCs w:val="24"/>
          <w:lang w:eastAsia="en-IN"/>
        </w:rPr>
        <w:t>Auto group data module</w:t>
      </w:r>
      <w:r w:rsidRPr="0097574B">
        <w:rPr>
          <w:rFonts w:ascii="Segoe UI" w:eastAsia="Times New Roman" w:hAnsi="Segoe UI" w:cs="Segoe UI"/>
          <w:color w:val="212529"/>
          <w:sz w:val="24"/>
          <w:szCs w:val="24"/>
          <w:lang w:eastAsia="en-IN"/>
        </w:rPr>
        <w:t>.</w:t>
      </w:r>
    </w:p>
    <w:p w14:paraId="4231D274"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ins w:id="0" w:author="Unknown">
        <w:r w:rsidRPr="0097574B">
          <w:rPr>
            <w:rFonts w:ascii="Segoe UI" w:eastAsia="Times New Roman" w:hAnsi="Segoe UI" w:cs="Segoe UI"/>
            <w:color w:val="212529"/>
            <w:sz w:val="24"/>
            <w:szCs w:val="24"/>
            <w:lang w:eastAsia="en-IN"/>
          </w:rPr>
          <w:t>To load and open the data module:</w:t>
        </w:r>
      </w:ins>
    </w:p>
    <w:p w14:paraId="0C6373DA" w14:textId="77777777" w:rsidR="0097574B" w:rsidRPr="0097574B" w:rsidRDefault="0097574B" w:rsidP="0097574B">
      <w:pPr>
        <w:numPr>
          <w:ilvl w:val="0"/>
          <w:numId w:val="1"/>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w:t>
      </w:r>
      <w:r w:rsidRPr="0097574B">
        <w:rPr>
          <w:rFonts w:ascii="Segoe UI" w:eastAsia="Times New Roman" w:hAnsi="Segoe UI" w:cs="Segoe UI"/>
          <w:b/>
          <w:bCs/>
          <w:color w:val="212529"/>
          <w:sz w:val="24"/>
          <w:szCs w:val="24"/>
          <w:lang w:eastAsia="en-IN"/>
        </w:rPr>
        <w:t>navigation panel</w:t>
      </w:r>
      <w:r w:rsidRPr="0097574B">
        <w:rPr>
          <w:rFonts w:ascii="Segoe UI" w:eastAsia="Times New Roman" w:hAnsi="Segoe UI" w:cs="Segoe UI"/>
          <w:color w:val="212529"/>
          <w:sz w:val="24"/>
          <w:szCs w:val="24"/>
          <w:lang w:eastAsia="en-IN"/>
        </w:rPr>
        <w:t> of Cognos Analytics, select </w:t>
      </w:r>
      <w:r w:rsidRPr="0097574B">
        <w:rPr>
          <w:rFonts w:ascii="Segoe UI" w:eastAsia="Times New Roman" w:hAnsi="Segoe UI" w:cs="Segoe UI"/>
          <w:b/>
          <w:bCs/>
          <w:color w:val="212529"/>
          <w:sz w:val="24"/>
          <w:szCs w:val="24"/>
          <w:lang w:eastAsia="en-IN"/>
        </w:rPr>
        <w:t>Team content</w:t>
      </w:r>
      <w:r w:rsidRPr="0097574B">
        <w:rPr>
          <w:rFonts w:ascii="Segoe UI" w:eastAsia="Times New Roman" w:hAnsi="Segoe UI" w:cs="Segoe UI"/>
          <w:color w:val="212529"/>
          <w:sz w:val="24"/>
          <w:szCs w:val="24"/>
          <w:lang w:eastAsia="en-IN"/>
        </w:rPr>
        <w:t>. Then select </w:t>
      </w:r>
      <w:r w:rsidRPr="0097574B">
        <w:rPr>
          <w:rFonts w:ascii="Segoe UI" w:eastAsia="Times New Roman" w:hAnsi="Segoe UI" w:cs="Segoe UI"/>
          <w:b/>
          <w:bCs/>
          <w:color w:val="212529"/>
          <w:sz w:val="24"/>
          <w:szCs w:val="24"/>
          <w:lang w:eastAsia="en-IN"/>
        </w:rPr>
        <w:t>Samples</w:t>
      </w:r>
      <w:r w:rsidRPr="0097574B">
        <w:rPr>
          <w:rFonts w:ascii="Segoe UI" w:eastAsia="Times New Roman" w:hAnsi="Segoe UI" w:cs="Segoe UI"/>
          <w:color w:val="212529"/>
          <w:sz w:val="24"/>
          <w:szCs w:val="24"/>
          <w:lang w:eastAsia="en-IN"/>
        </w:rPr>
        <w:t>.</w:t>
      </w:r>
    </w:p>
    <w:p w14:paraId="5E601F27" w14:textId="0183A794" w:rsidR="0097574B" w:rsidRPr="0097574B" w:rsidRDefault="0097574B" w:rsidP="0097574B">
      <w:pPr>
        <w:spacing w:beforeAutospacing="1" w:after="0" w:afterAutospacing="1" w:line="240" w:lineRule="auto"/>
        <w:ind w:left="72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drawing>
          <wp:inline distT="0" distB="0" distL="0" distR="0" wp14:anchorId="0F67FB75" wp14:editId="237603FC">
            <wp:extent cx="531876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3329940"/>
                    </a:xfrm>
                    <a:prstGeom prst="rect">
                      <a:avLst/>
                    </a:prstGeom>
                    <a:noFill/>
                    <a:ln>
                      <a:noFill/>
                    </a:ln>
                  </pic:spPr>
                </pic:pic>
              </a:graphicData>
            </a:graphic>
          </wp:inline>
        </w:drawing>
      </w:r>
    </w:p>
    <w:p w14:paraId="2897F469"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6888206E" w14:textId="77777777" w:rsidR="0097574B" w:rsidRPr="0097574B" w:rsidRDefault="0097574B" w:rsidP="0097574B">
      <w:pPr>
        <w:numPr>
          <w:ilvl w:val="0"/>
          <w:numId w:val="2"/>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Now go to </w:t>
      </w:r>
      <w:proofErr w:type="gramStart"/>
      <w:r w:rsidRPr="0097574B">
        <w:rPr>
          <w:rFonts w:ascii="Segoe UI" w:eastAsia="Times New Roman" w:hAnsi="Segoe UI" w:cs="Segoe UI"/>
          <w:b/>
          <w:bCs/>
          <w:color w:val="212529"/>
          <w:sz w:val="24"/>
          <w:szCs w:val="24"/>
          <w:lang w:eastAsia="en-IN"/>
        </w:rPr>
        <w:t>By</w:t>
      </w:r>
      <w:proofErr w:type="gramEnd"/>
      <w:r w:rsidRPr="0097574B">
        <w:rPr>
          <w:rFonts w:ascii="Segoe UI" w:eastAsia="Times New Roman" w:hAnsi="Segoe UI" w:cs="Segoe UI"/>
          <w:b/>
          <w:bCs/>
          <w:color w:val="212529"/>
          <w:sz w:val="24"/>
          <w:szCs w:val="24"/>
          <w:lang w:eastAsia="en-IN"/>
        </w:rPr>
        <w:t xml:space="preserve"> industry</w:t>
      </w:r>
      <w:r w:rsidRPr="0097574B">
        <w:rPr>
          <w:rFonts w:ascii="Segoe UI" w:eastAsia="Times New Roman" w:hAnsi="Segoe UI" w:cs="Segoe UI"/>
          <w:color w:val="212529"/>
          <w:sz w:val="24"/>
          <w:szCs w:val="24"/>
          <w:lang w:eastAsia="en-IN"/>
        </w:rPr>
        <w:t> &gt; </w:t>
      </w:r>
      <w:r w:rsidRPr="0097574B">
        <w:rPr>
          <w:rFonts w:ascii="Segoe UI" w:eastAsia="Times New Roman" w:hAnsi="Segoe UI" w:cs="Segoe UI"/>
          <w:b/>
          <w:bCs/>
          <w:color w:val="212529"/>
          <w:sz w:val="24"/>
          <w:szCs w:val="24"/>
          <w:lang w:eastAsia="en-IN"/>
        </w:rPr>
        <w:t>Automotive</w:t>
      </w:r>
      <w:r w:rsidRPr="0097574B">
        <w:rPr>
          <w:rFonts w:ascii="Segoe UI" w:eastAsia="Times New Roman" w:hAnsi="Segoe UI" w:cs="Segoe UI"/>
          <w:color w:val="212529"/>
          <w:sz w:val="24"/>
          <w:szCs w:val="24"/>
          <w:lang w:eastAsia="en-IN"/>
        </w:rPr>
        <w:t> &gt; </w:t>
      </w:r>
      <w:r w:rsidRPr="0097574B">
        <w:rPr>
          <w:rFonts w:ascii="Segoe UI" w:eastAsia="Times New Roman" w:hAnsi="Segoe UI" w:cs="Segoe UI"/>
          <w:b/>
          <w:bCs/>
          <w:color w:val="212529"/>
          <w:sz w:val="24"/>
          <w:szCs w:val="24"/>
          <w:lang w:eastAsia="en-IN"/>
        </w:rPr>
        <w:t>Data</w:t>
      </w:r>
      <w:r w:rsidRPr="0097574B">
        <w:rPr>
          <w:rFonts w:ascii="Segoe UI" w:eastAsia="Times New Roman" w:hAnsi="Segoe UI" w:cs="Segoe UI"/>
          <w:color w:val="212529"/>
          <w:sz w:val="24"/>
          <w:szCs w:val="24"/>
          <w:lang w:eastAsia="en-IN"/>
        </w:rPr>
        <w:t>.</w:t>
      </w:r>
    </w:p>
    <w:p w14:paraId="49511652" w14:textId="77777777" w:rsidR="0097574B" w:rsidRPr="0097574B" w:rsidRDefault="0097574B" w:rsidP="0097574B">
      <w:pPr>
        <w:numPr>
          <w:ilvl w:val="0"/>
          <w:numId w:val="2"/>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Here the sample data used in this final assignment can be found, in a data module called </w:t>
      </w:r>
      <w:r w:rsidRPr="0097574B">
        <w:rPr>
          <w:rFonts w:ascii="Segoe UI" w:eastAsia="Times New Roman" w:hAnsi="Segoe UI" w:cs="Segoe UI"/>
          <w:b/>
          <w:bCs/>
          <w:color w:val="212529"/>
          <w:sz w:val="24"/>
          <w:szCs w:val="24"/>
          <w:lang w:eastAsia="en-IN"/>
        </w:rPr>
        <w:t>Auto group data module</w:t>
      </w:r>
      <w:r w:rsidRPr="0097574B">
        <w:rPr>
          <w:rFonts w:ascii="Segoe UI" w:eastAsia="Times New Roman" w:hAnsi="Segoe UI" w:cs="Segoe UI"/>
          <w:color w:val="212529"/>
          <w:sz w:val="24"/>
          <w:szCs w:val="24"/>
          <w:lang w:eastAsia="en-IN"/>
        </w:rPr>
        <w:t>. Right-click on </w:t>
      </w:r>
      <w:r w:rsidRPr="0097574B">
        <w:rPr>
          <w:rFonts w:ascii="Segoe UI" w:eastAsia="Times New Roman" w:hAnsi="Segoe UI" w:cs="Segoe UI"/>
          <w:b/>
          <w:bCs/>
          <w:color w:val="212529"/>
          <w:sz w:val="24"/>
          <w:szCs w:val="24"/>
          <w:lang w:eastAsia="en-IN"/>
        </w:rPr>
        <w:t>Auto group data module</w:t>
      </w:r>
      <w:r w:rsidRPr="0097574B">
        <w:rPr>
          <w:rFonts w:ascii="Segoe UI" w:eastAsia="Times New Roman" w:hAnsi="Segoe UI" w:cs="Segoe UI"/>
          <w:color w:val="212529"/>
          <w:sz w:val="24"/>
          <w:szCs w:val="24"/>
          <w:lang w:eastAsia="en-IN"/>
        </w:rPr>
        <w:t> and select </w:t>
      </w:r>
      <w:r w:rsidRPr="0097574B">
        <w:rPr>
          <w:rFonts w:ascii="Segoe UI" w:eastAsia="Times New Roman" w:hAnsi="Segoe UI" w:cs="Segoe UI"/>
          <w:b/>
          <w:bCs/>
          <w:color w:val="212529"/>
          <w:sz w:val="24"/>
          <w:szCs w:val="24"/>
          <w:lang w:eastAsia="en-IN"/>
        </w:rPr>
        <w:t>Create Dashboard</w:t>
      </w:r>
      <w:r w:rsidRPr="0097574B">
        <w:rPr>
          <w:rFonts w:ascii="Segoe UI" w:eastAsia="Times New Roman" w:hAnsi="Segoe UI" w:cs="Segoe UI"/>
          <w:color w:val="212529"/>
          <w:sz w:val="24"/>
          <w:szCs w:val="24"/>
          <w:lang w:eastAsia="en-IN"/>
        </w:rPr>
        <w:t>.</w:t>
      </w:r>
    </w:p>
    <w:p w14:paraId="46D21304" w14:textId="7887F241" w:rsidR="0097574B" w:rsidRPr="0097574B" w:rsidRDefault="0097574B" w:rsidP="0097574B">
      <w:pPr>
        <w:spacing w:beforeAutospacing="1" w:after="0" w:afterAutospacing="1" w:line="240" w:lineRule="auto"/>
        <w:ind w:left="72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lastRenderedPageBreak/>
        <w:drawing>
          <wp:inline distT="0" distB="0" distL="0" distR="0" wp14:anchorId="2326619E" wp14:editId="4B3CDA1A">
            <wp:extent cx="461010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4290060"/>
                    </a:xfrm>
                    <a:prstGeom prst="rect">
                      <a:avLst/>
                    </a:prstGeom>
                    <a:noFill/>
                    <a:ln>
                      <a:noFill/>
                    </a:ln>
                  </pic:spPr>
                </pic:pic>
              </a:graphicData>
            </a:graphic>
          </wp:inline>
        </w:drawing>
      </w:r>
    </w:p>
    <w:p w14:paraId="04306862"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5021289B"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Guidelines for the Submission</w:t>
      </w:r>
    </w:p>
    <w:p w14:paraId="231F9435"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Use the course videos and hands-on lab from Module 2 Lesson 2 ‘Creating Dashboards Using IBM Cognos Analytics’ to help you complete the following tasks:</w:t>
      </w:r>
    </w:p>
    <w:p w14:paraId="0D857D30"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ins w:id="1" w:author="Unknown">
        <w:r w:rsidRPr="0097574B">
          <w:rPr>
            <w:rFonts w:ascii="Segoe UI" w:eastAsia="Times New Roman" w:hAnsi="Segoe UI" w:cs="Segoe UI"/>
            <w:color w:val="212529"/>
            <w:sz w:val="24"/>
            <w:szCs w:val="24"/>
            <w:lang w:eastAsia="en-IN"/>
          </w:rPr>
          <w:t>Create two dashboards as follows:</w:t>
        </w:r>
      </w:ins>
    </w:p>
    <w:p w14:paraId="55205C4C" w14:textId="77777777" w:rsidR="0097574B" w:rsidRPr="0097574B" w:rsidRDefault="0097574B" w:rsidP="0097574B">
      <w:pPr>
        <w:numPr>
          <w:ilvl w:val="0"/>
          <w:numId w:val="3"/>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One dashboard using the tabbed template that has 4 small rectangles at the top and a large rectangle below - rename this dashboard tab to </w:t>
      </w:r>
      <w:r w:rsidRPr="0097574B">
        <w:rPr>
          <w:rFonts w:ascii="Segoe UI" w:eastAsia="Times New Roman" w:hAnsi="Segoe UI" w:cs="Segoe UI"/>
          <w:b/>
          <w:bCs/>
          <w:color w:val="212529"/>
          <w:sz w:val="24"/>
          <w:szCs w:val="24"/>
          <w:lang w:eastAsia="en-IN"/>
        </w:rPr>
        <w:t>Sales</w:t>
      </w:r>
      <w:r w:rsidRPr="0097574B">
        <w:rPr>
          <w:rFonts w:ascii="Segoe UI" w:eastAsia="Times New Roman" w:hAnsi="Segoe UI" w:cs="Segoe UI"/>
          <w:color w:val="212529"/>
          <w:sz w:val="24"/>
          <w:szCs w:val="24"/>
          <w:lang w:eastAsia="en-IN"/>
        </w:rPr>
        <w:t>.</w:t>
      </w:r>
    </w:p>
    <w:p w14:paraId="5581C2D9" w14:textId="50C4190E" w:rsidR="0097574B" w:rsidRPr="0097574B" w:rsidRDefault="0097574B" w:rsidP="0097574B">
      <w:pPr>
        <w:spacing w:beforeAutospacing="1" w:after="0" w:afterAutospacing="1" w:line="240" w:lineRule="auto"/>
        <w:ind w:left="72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lastRenderedPageBreak/>
        <w:drawing>
          <wp:inline distT="0" distB="0" distL="0" distR="0" wp14:anchorId="127BA106" wp14:editId="017DC390">
            <wp:extent cx="50749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6E1CE69B"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65C7B81A" w14:textId="77777777" w:rsidR="0097574B" w:rsidRPr="0097574B" w:rsidRDefault="0097574B" w:rsidP="0097574B">
      <w:pPr>
        <w:numPr>
          <w:ilvl w:val="0"/>
          <w:numId w:val="4"/>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One dashboard using the 2 x 2 rectangle areas tabbed template - rename this dashboard tab to </w:t>
      </w:r>
      <w:r w:rsidRPr="0097574B">
        <w:rPr>
          <w:rFonts w:ascii="Segoe UI" w:eastAsia="Times New Roman" w:hAnsi="Segoe UI" w:cs="Segoe UI"/>
          <w:b/>
          <w:bCs/>
          <w:color w:val="212529"/>
          <w:sz w:val="24"/>
          <w:szCs w:val="24"/>
          <w:lang w:eastAsia="en-IN"/>
        </w:rPr>
        <w:t>Service</w:t>
      </w:r>
      <w:r w:rsidRPr="0097574B">
        <w:rPr>
          <w:rFonts w:ascii="Segoe UI" w:eastAsia="Times New Roman" w:hAnsi="Segoe UI" w:cs="Segoe UI"/>
          <w:color w:val="212529"/>
          <w:sz w:val="24"/>
          <w:szCs w:val="24"/>
          <w:lang w:eastAsia="en-IN"/>
        </w:rPr>
        <w:t>.</w:t>
      </w:r>
    </w:p>
    <w:p w14:paraId="39EE9796" w14:textId="01DFF6D9" w:rsidR="0097574B" w:rsidRPr="0097574B" w:rsidRDefault="0097574B" w:rsidP="0097574B">
      <w:pPr>
        <w:spacing w:beforeAutospacing="1" w:after="0" w:afterAutospacing="1" w:line="240" w:lineRule="auto"/>
        <w:ind w:left="72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drawing>
          <wp:inline distT="0" distB="0" distL="0" distR="0" wp14:anchorId="2BDD269E" wp14:editId="64FABADF">
            <wp:extent cx="507492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113A1CAD"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7D6AE1C0"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ins w:id="2" w:author="Unknown">
        <w:r w:rsidRPr="0097574B">
          <w:rPr>
            <w:rFonts w:ascii="Segoe UI" w:eastAsia="Times New Roman" w:hAnsi="Segoe UI" w:cs="Segoe UI"/>
            <w:color w:val="212529"/>
            <w:sz w:val="24"/>
            <w:szCs w:val="24"/>
            <w:lang w:eastAsia="en-IN"/>
          </w:rPr>
          <w:t>Capture the following KPI metrics as visualizations:</w:t>
        </w:r>
      </w:ins>
    </w:p>
    <w:p w14:paraId="086378D7" w14:textId="77777777" w:rsidR="0097574B" w:rsidRPr="0097574B" w:rsidRDefault="0097574B" w:rsidP="0097574B">
      <w:pPr>
        <w:numPr>
          <w:ilvl w:val="0"/>
          <w:numId w:val="5"/>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w:t>
      </w:r>
      <w:r w:rsidRPr="0097574B">
        <w:rPr>
          <w:rFonts w:ascii="Segoe UI" w:eastAsia="Times New Roman" w:hAnsi="Segoe UI" w:cs="Segoe UI"/>
          <w:b/>
          <w:bCs/>
          <w:color w:val="212529"/>
          <w:sz w:val="24"/>
          <w:szCs w:val="24"/>
          <w:lang w:eastAsia="en-IN"/>
        </w:rPr>
        <w:t>Sales</w:t>
      </w:r>
      <w:r w:rsidRPr="0097574B">
        <w:rPr>
          <w:rFonts w:ascii="Segoe UI" w:eastAsia="Times New Roman" w:hAnsi="Segoe UI" w:cs="Segoe UI"/>
          <w:color w:val="212529"/>
          <w:sz w:val="24"/>
          <w:szCs w:val="24"/>
          <w:lang w:eastAsia="en-IN"/>
        </w:rPr>
        <w:t> dashboard, capture the following KPI metrics:</w:t>
      </w:r>
    </w:p>
    <w:p w14:paraId="6B1F8DC5" w14:textId="77777777" w:rsidR="0097574B" w:rsidRPr="0097574B" w:rsidRDefault="0097574B" w:rsidP="0097574B">
      <w:pPr>
        <w:numPr>
          <w:ilvl w:val="1"/>
          <w:numId w:val="5"/>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first small rectangle </w:t>
      </w:r>
      <w:r w:rsidRPr="0097574B">
        <w:rPr>
          <w:rFonts w:ascii="Segoe UI" w:eastAsia="Times New Roman" w:hAnsi="Segoe UI" w:cs="Segoe UI"/>
          <w:b/>
          <w:bCs/>
          <w:color w:val="212529"/>
          <w:sz w:val="24"/>
          <w:szCs w:val="24"/>
          <w:lang w:eastAsia="en-IN"/>
        </w:rPr>
        <w:t>(Panel 1)</w:t>
      </w:r>
      <w:r w:rsidRPr="0097574B">
        <w:rPr>
          <w:rFonts w:ascii="Segoe UI" w:eastAsia="Times New Roman" w:hAnsi="Segoe UI" w:cs="Segoe UI"/>
          <w:color w:val="212529"/>
          <w:sz w:val="24"/>
          <w:szCs w:val="24"/>
          <w:lang w:eastAsia="en-IN"/>
        </w:rPr>
        <w:t>, capture </w:t>
      </w:r>
      <w:r w:rsidRPr="0097574B">
        <w:rPr>
          <w:rFonts w:ascii="Segoe UI" w:eastAsia="Times New Roman" w:hAnsi="Segoe UI" w:cs="Segoe UI"/>
          <w:b/>
          <w:bCs/>
          <w:color w:val="212529"/>
          <w:sz w:val="24"/>
          <w:szCs w:val="24"/>
          <w:lang w:eastAsia="en-IN"/>
        </w:rPr>
        <w:t>Profit</w:t>
      </w:r>
      <w:r w:rsidRPr="0097574B">
        <w:rPr>
          <w:rFonts w:ascii="Segoe UI" w:eastAsia="Times New Roman" w:hAnsi="Segoe UI" w:cs="Segoe UI"/>
          <w:color w:val="212529"/>
          <w:sz w:val="24"/>
          <w:szCs w:val="24"/>
          <w:lang w:eastAsia="en-IN"/>
        </w:rPr>
        <w:t> (formatted to 1 decimal place in millions of US dollars)</w:t>
      </w:r>
    </w:p>
    <w:p w14:paraId="348EAB37" w14:textId="77777777" w:rsidR="0097574B" w:rsidRPr="0097574B" w:rsidRDefault="0097574B" w:rsidP="0097574B">
      <w:pPr>
        <w:numPr>
          <w:ilvl w:val="1"/>
          <w:numId w:val="5"/>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second small rectangle </w:t>
      </w:r>
      <w:r w:rsidRPr="0097574B">
        <w:rPr>
          <w:rFonts w:ascii="Segoe UI" w:eastAsia="Times New Roman" w:hAnsi="Segoe UI" w:cs="Segoe UI"/>
          <w:b/>
          <w:bCs/>
          <w:color w:val="212529"/>
          <w:sz w:val="24"/>
          <w:szCs w:val="24"/>
          <w:lang w:eastAsia="en-IN"/>
        </w:rPr>
        <w:t>(Panel 2)</w:t>
      </w:r>
      <w:r w:rsidRPr="0097574B">
        <w:rPr>
          <w:rFonts w:ascii="Segoe UI" w:eastAsia="Times New Roman" w:hAnsi="Segoe UI" w:cs="Segoe UI"/>
          <w:color w:val="212529"/>
          <w:sz w:val="24"/>
          <w:szCs w:val="24"/>
          <w:lang w:eastAsia="en-IN"/>
        </w:rPr>
        <w:t>, capture </w:t>
      </w:r>
      <w:r w:rsidRPr="0097574B">
        <w:rPr>
          <w:rFonts w:ascii="Segoe UI" w:eastAsia="Times New Roman" w:hAnsi="Segoe UI" w:cs="Segoe UI"/>
          <w:b/>
          <w:bCs/>
          <w:color w:val="212529"/>
          <w:sz w:val="24"/>
          <w:szCs w:val="24"/>
          <w:lang w:eastAsia="en-IN"/>
        </w:rPr>
        <w:t>Quantity sold</w:t>
      </w:r>
    </w:p>
    <w:p w14:paraId="604B1F24" w14:textId="77777777" w:rsidR="0097574B" w:rsidRPr="0097574B" w:rsidRDefault="0097574B" w:rsidP="0097574B">
      <w:pPr>
        <w:numPr>
          <w:ilvl w:val="1"/>
          <w:numId w:val="5"/>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lastRenderedPageBreak/>
        <w:t>In the third small rectangle </w:t>
      </w:r>
      <w:r w:rsidRPr="0097574B">
        <w:rPr>
          <w:rFonts w:ascii="Segoe UI" w:eastAsia="Times New Roman" w:hAnsi="Segoe UI" w:cs="Segoe UI"/>
          <w:b/>
          <w:bCs/>
          <w:color w:val="212529"/>
          <w:sz w:val="24"/>
          <w:szCs w:val="24"/>
          <w:lang w:eastAsia="en-IN"/>
        </w:rPr>
        <w:t>(Panel 3)</w:t>
      </w:r>
      <w:r w:rsidRPr="0097574B">
        <w:rPr>
          <w:rFonts w:ascii="Segoe UI" w:eastAsia="Times New Roman" w:hAnsi="Segoe UI" w:cs="Segoe UI"/>
          <w:color w:val="212529"/>
          <w:sz w:val="24"/>
          <w:szCs w:val="24"/>
          <w:lang w:eastAsia="en-IN"/>
        </w:rPr>
        <w:t>, capture </w:t>
      </w:r>
      <w:r w:rsidRPr="0097574B">
        <w:rPr>
          <w:rFonts w:ascii="Segoe UI" w:eastAsia="Times New Roman" w:hAnsi="Segoe UI" w:cs="Segoe UI"/>
          <w:b/>
          <w:bCs/>
          <w:color w:val="212529"/>
          <w:sz w:val="24"/>
          <w:szCs w:val="24"/>
          <w:lang w:eastAsia="en-IN"/>
        </w:rPr>
        <w:t>Quantity sold by model</w:t>
      </w:r>
      <w:r w:rsidRPr="0097574B">
        <w:rPr>
          <w:rFonts w:ascii="Segoe UI" w:eastAsia="Times New Roman" w:hAnsi="Segoe UI" w:cs="Segoe UI"/>
          <w:color w:val="212529"/>
          <w:sz w:val="24"/>
          <w:szCs w:val="24"/>
          <w:lang w:eastAsia="en-IN"/>
        </w:rPr>
        <w:t> (as a bar chart)</w:t>
      </w:r>
    </w:p>
    <w:p w14:paraId="3CF690D4" w14:textId="77777777" w:rsidR="0097574B" w:rsidRPr="0097574B" w:rsidRDefault="0097574B" w:rsidP="0097574B">
      <w:pPr>
        <w:numPr>
          <w:ilvl w:val="1"/>
          <w:numId w:val="5"/>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fourth small rectangle </w:t>
      </w:r>
      <w:r w:rsidRPr="0097574B">
        <w:rPr>
          <w:rFonts w:ascii="Segoe UI" w:eastAsia="Times New Roman" w:hAnsi="Segoe UI" w:cs="Segoe UI"/>
          <w:b/>
          <w:bCs/>
          <w:color w:val="212529"/>
          <w:sz w:val="24"/>
          <w:szCs w:val="24"/>
          <w:lang w:eastAsia="en-IN"/>
        </w:rPr>
        <w:t>(Panel 4)</w:t>
      </w:r>
      <w:r w:rsidRPr="0097574B">
        <w:rPr>
          <w:rFonts w:ascii="Segoe UI" w:eastAsia="Times New Roman" w:hAnsi="Segoe UI" w:cs="Segoe UI"/>
          <w:color w:val="212529"/>
          <w:sz w:val="24"/>
          <w:szCs w:val="24"/>
          <w:lang w:eastAsia="en-IN"/>
        </w:rPr>
        <w:t>, capture </w:t>
      </w:r>
      <w:r w:rsidRPr="0097574B">
        <w:rPr>
          <w:rFonts w:ascii="Segoe UI" w:eastAsia="Times New Roman" w:hAnsi="Segoe UI" w:cs="Segoe UI"/>
          <w:b/>
          <w:bCs/>
          <w:color w:val="212529"/>
          <w:sz w:val="24"/>
          <w:szCs w:val="24"/>
          <w:lang w:eastAsia="en-IN"/>
        </w:rPr>
        <w:t>Average quantity sold</w:t>
      </w:r>
    </w:p>
    <w:p w14:paraId="5A1EEC4E"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6F5C5DA0" w14:textId="77777777" w:rsidR="0097574B" w:rsidRPr="0097574B" w:rsidRDefault="0097574B" w:rsidP="0097574B">
      <w:pPr>
        <w:numPr>
          <w:ilvl w:val="0"/>
          <w:numId w:val="6"/>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w:t>
      </w:r>
      <w:r w:rsidRPr="0097574B">
        <w:rPr>
          <w:rFonts w:ascii="Segoe UI" w:eastAsia="Times New Roman" w:hAnsi="Segoe UI" w:cs="Segoe UI"/>
          <w:b/>
          <w:bCs/>
          <w:color w:val="212529"/>
          <w:sz w:val="24"/>
          <w:szCs w:val="24"/>
          <w:lang w:eastAsia="en-IN"/>
        </w:rPr>
        <w:t>Sales</w:t>
      </w:r>
      <w:r w:rsidRPr="0097574B">
        <w:rPr>
          <w:rFonts w:ascii="Segoe UI" w:eastAsia="Times New Roman" w:hAnsi="Segoe UI" w:cs="Segoe UI"/>
          <w:color w:val="212529"/>
          <w:sz w:val="24"/>
          <w:szCs w:val="24"/>
          <w:lang w:eastAsia="en-IN"/>
        </w:rPr>
        <w:t> dashboard in the large rectangle </w:t>
      </w:r>
      <w:r w:rsidRPr="0097574B">
        <w:rPr>
          <w:rFonts w:ascii="Segoe UI" w:eastAsia="Times New Roman" w:hAnsi="Segoe UI" w:cs="Segoe UI"/>
          <w:b/>
          <w:bCs/>
          <w:color w:val="212529"/>
          <w:sz w:val="24"/>
          <w:szCs w:val="24"/>
          <w:lang w:eastAsia="en-IN"/>
        </w:rPr>
        <w:t>(Panel 5)</w:t>
      </w:r>
      <w:r w:rsidRPr="0097574B">
        <w:rPr>
          <w:rFonts w:ascii="Segoe UI" w:eastAsia="Times New Roman" w:hAnsi="Segoe UI" w:cs="Segoe UI"/>
          <w:color w:val="212529"/>
          <w:sz w:val="24"/>
          <w:szCs w:val="24"/>
          <w:lang w:eastAsia="en-IN"/>
        </w:rPr>
        <w:t>, display 'Profit' by 'Dealer ID' as a column chart, sorted in ascending order.</w:t>
      </w:r>
    </w:p>
    <w:p w14:paraId="4580B58A"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75C1570E" w14:textId="77777777" w:rsidR="0097574B" w:rsidRPr="0097574B" w:rsidRDefault="0097574B" w:rsidP="0097574B">
      <w:pPr>
        <w:numPr>
          <w:ilvl w:val="0"/>
          <w:numId w:val="7"/>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w:t>
      </w:r>
      <w:r w:rsidRPr="0097574B">
        <w:rPr>
          <w:rFonts w:ascii="Segoe UI" w:eastAsia="Times New Roman" w:hAnsi="Segoe UI" w:cs="Segoe UI"/>
          <w:b/>
          <w:bCs/>
          <w:color w:val="212529"/>
          <w:sz w:val="24"/>
          <w:szCs w:val="24"/>
          <w:lang w:eastAsia="en-IN"/>
        </w:rPr>
        <w:t>Service</w:t>
      </w:r>
      <w:r w:rsidRPr="0097574B">
        <w:rPr>
          <w:rFonts w:ascii="Segoe UI" w:eastAsia="Times New Roman" w:hAnsi="Segoe UI" w:cs="Segoe UI"/>
          <w:color w:val="212529"/>
          <w:sz w:val="24"/>
          <w:szCs w:val="24"/>
          <w:lang w:eastAsia="en-IN"/>
        </w:rPr>
        <w:t> dashboard, capture the following KPI metrics as visualizations:</w:t>
      </w:r>
    </w:p>
    <w:p w14:paraId="1535B1D2" w14:textId="77777777" w:rsidR="0097574B" w:rsidRPr="0097574B" w:rsidRDefault="0097574B" w:rsidP="0097574B">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top left area </w:t>
      </w:r>
      <w:r w:rsidRPr="0097574B">
        <w:rPr>
          <w:rFonts w:ascii="Segoe UI" w:eastAsia="Times New Roman" w:hAnsi="Segoe UI" w:cs="Segoe UI"/>
          <w:b/>
          <w:bCs/>
          <w:color w:val="212529"/>
          <w:sz w:val="24"/>
          <w:szCs w:val="24"/>
          <w:lang w:eastAsia="en-IN"/>
        </w:rPr>
        <w:t>(Panel 1)</w:t>
      </w:r>
      <w:r w:rsidRPr="0097574B">
        <w:rPr>
          <w:rFonts w:ascii="Segoe UI" w:eastAsia="Times New Roman" w:hAnsi="Segoe UI" w:cs="Segoe UI"/>
          <w:color w:val="212529"/>
          <w:sz w:val="24"/>
          <w:szCs w:val="24"/>
          <w:lang w:eastAsia="en-IN"/>
        </w:rPr>
        <w:t>, capture the number of recalls per model of car (as a column chart)</w:t>
      </w:r>
    </w:p>
    <w:p w14:paraId="47F370F9" w14:textId="77777777" w:rsidR="0097574B" w:rsidRPr="0097574B" w:rsidRDefault="0097574B" w:rsidP="0097574B">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top right area </w:t>
      </w:r>
      <w:r w:rsidRPr="0097574B">
        <w:rPr>
          <w:rFonts w:ascii="Segoe UI" w:eastAsia="Times New Roman" w:hAnsi="Segoe UI" w:cs="Segoe UI"/>
          <w:b/>
          <w:bCs/>
          <w:color w:val="212529"/>
          <w:sz w:val="24"/>
          <w:szCs w:val="24"/>
          <w:lang w:eastAsia="en-IN"/>
        </w:rPr>
        <w:t>(Panel 2)</w:t>
      </w:r>
      <w:r w:rsidRPr="0097574B">
        <w:rPr>
          <w:rFonts w:ascii="Segoe UI" w:eastAsia="Times New Roman" w:hAnsi="Segoe UI" w:cs="Segoe UI"/>
          <w:color w:val="212529"/>
          <w:sz w:val="24"/>
          <w:szCs w:val="24"/>
          <w:lang w:eastAsia="en-IN"/>
        </w:rPr>
        <w:t xml:space="preserve">, capture the customer sentiment by comparing positive, neutral, and negative reviews (as a </w:t>
      </w:r>
      <w:proofErr w:type="spellStart"/>
      <w:r w:rsidRPr="0097574B">
        <w:rPr>
          <w:rFonts w:ascii="Segoe UI" w:eastAsia="Times New Roman" w:hAnsi="Segoe UI" w:cs="Segoe UI"/>
          <w:color w:val="212529"/>
          <w:sz w:val="24"/>
          <w:szCs w:val="24"/>
          <w:lang w:eastAsia="en-IN"/>
        </w:rPr>
        <w:t>treemap</w:t>
      </w:r>
      <w:proofErr w:type="spellEnd"/>
      <w:r w:rsidRPr="0097574B">
        <w:rPr>
          <w:rFonts w:ascii="Segoe UI" w:eastAsia="Times New Roman" w:hAnsi="Segoe UI" w:cs="Segoe UI"/>
          <w:color w:val="212529"/>
          <w:sz w:val="24"/>
          <w:szCs w:val="24"/>
          <w:lang w:eastAsia="en-IN"/>
        </w:rPr>
        <w:t>)</w:t>
      </w:r>
    </w:p>
    <w:p w14:paraId="6141D653" w14:textId="77777777" w:rsidR="0097574B" w:rsidRPr="0097574B" w:rsidRDefault="0097574B" w:rsidP="0097574B">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bottom left area </w:t>
      </w:r>
      <w:r w:rsidRPr="0097574B">
        <w:rPr>
          <w:rFonts w:ascii="Segoe UI" w:eastAsia="Times New Roman" w:hAnsi="Segoe UI" w:cs="Segoe UI"/>
          <w:b/>
          <w:bCs/>
          <w:color w:val="212529"/>
          <w:sz w:val="24"/>
          <w:szCs w:val="24"/>
          <w:lang w:eastAsia="en-IN"/>
        </w:rPr>
        <w:t>(Panel 3)</w:t>
      </w:r>
      <w:r w:rsidRPr="0097574B">
        <w:rPr>
          <w:rFonts w:ascii="Segoe UI" w:eastAsia="Times New Roman" w:hAnsi="Segoe UI" w:cs="Segoe UI"/>
          <w:color w:val="212529"/>
          <w:sz w:val="24"/>
          <w:szCs w:val="24"/>
          <w:lang w:eastAsia="en-IN"/>
        </w:rPr>
        <w:t>, capture the quantity of cars sold per month compared to the profit (as a line and column chart).</w:t>
      </w:r>
    </w:p>
    <w:p w14:paraId="35C80E23" w14:textId="77777777" w:rsidR="0097574B" w:rsidRPr="0097574B" w:rsidRDefault="0097574B" w:rsidP="0097574B">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 the bottom right area </w:t>
      </w:r>
      <w:r w:rsidRPr="0097574B">
        <w:rPr>
          <w:rFonts w:ascii="Segoe UI" w:eastAsia="Times New Roman" w:hAnsi="Segoe UI" w:cs="Segoe UI"/>
          <w:b/>
          <w:bCs/>
          <w:color w:val="212529"/>
          <w:sz w:val="24"/>
          <w:szCs w:val="24"/>
          <w:lang w:eastAsia="en-IN"/>
        </w:rPr>
        <w:t>(Panel 4)</w:t>
      </w:r>
      <w:r w:rsidRPr="0097574B">
        <w:rPr>
          <w:rFonts w:ascii="Segoe UI" w:eastAsia="Times New Roman" w:hAnsi="Segoe UI" w:cs="Segoe UI"/>
          <w:color w:val="212529"/>
          <w:sz w:val="24"/>
          <w:szCs w:val="24"/>
          <w:lang w:eastAsia="en-IN"/>
        </w:rPr>
        <w:t>, capture the number of recalls by model and affected system (as a heat map). This will help us understand if there are any outliers for a given model or a specific system.</w:t>
      </w:r>
    </w:p>
    <w:p w14:paraId="56D32257" w14:textId="77777777" w:rsidR="0097574B" w:rsidRPr="0097574B" w:rsidRDefault="0097574B" w:rsidP="0097574B">
      <w:pPr>
        <w:spacing w:after="0" w:line="240" w:lineRule="auto"/>
        <w:rPr>
          <w:rFonts w:ascii="Times New Roman" w:eastAsia="Times New Roman" w:hAnsi="Times New Roman" w:cs="Times New Roman"/>
          <w:sz w:val="24"/>
          <w:szCs w:val="24"/>
          <w:lang w:eastAsia="en-IN"/>
        </w:rPr>
      </w:pPr>
      <w:r w:rsidRPr="0097574B">
        <w:rPr>
          <w:rFonts w:ascii="Segoe UI" w:eastAsia="Times New Roman" w:hAnsi="Segoe UI" w:cs="Segoe UI"/>
          <w:color w:val="212529"/>
          <w:sz w:val="24"/>
          <w:szCs w:val="24"/>
          <w:lang w:eastAsia="en-IN"/>
        </w:rPr>
        <w:br/>
      </w:r>
    </w:p>
    <w:p w14:paraId="7CD94456" w14:textId="77777777" w:rsidR="0097574B" w:rsidRPr="0097574B" w:rsidRDefault="0097574B" w:rsidP="0097574B">
      <w:pPr>
        <w:numPr>
          <w:ilvl w:val="0"/>
          <w:numId w:val="8"/>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To export your dashboard as a PDF, follow instructions below:</w:t>
      </w:r>
    </w:p>
    <w:p w14:paraId="361F8430" w14:textId="77777777" w:rsidR="0097574B" w:rsidRPr="0097574B" w:rsidRDefault="0097574B" w:rsidP="0097574B">
      <w:pPr>
        <w:numPr>
          <w:ilvl w:val="1"/>
          <w:numId w:val="8"/>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application toolbar of your </w:t>
      </w:r>
      <w:r w:rsidRPr="0097574B">
        <w:rPr>
          <w:rFonts w:ascii="Segoe UI" w:eastAsia="Times New Roman" w:hAnsi="Segoe UI" w:cs="Segoe UI"/>
          <w:b/>
          <w:bCs/>
          <w:color w:val="212529"/>
          <w:sz w:val="24"/>
          <w:szCs w:val="24"/>
          <w:lang w:eastAsia="en-IN"/>
        </w:rPr>
        <w:t>dashboard page</w:t>
      </w:r>
      <w:r w:rsidRPr="0097574B">
        <w:rPr>
          <w:rFonts w:ascii="Segoe UI" w:eastAsia="Times New Roman" w:hAnsi="Segoe UI" w:cs="Segoe UI"/>
          <w:color w:val="212529"/>
          <w:sz w:val="24"/>
          <w:szCs w:val="24"/>
          <w:lang w:eastAsia="en-IN"/>
        </w:rPr>
        <w:t>, click </w:t>
      </w:r>
      <w:r w:rsidRPr="0097574B">
        <w:rPr>
          <w:rFonts w:ascii="Segoe UI" w:eastAsia="Times New Roman" w:hAnsi="Segoe UI" w:cs="Segoe UI"/>
          <w:b/>
          <w:bCs/>
          <w:color w:val="212529"/>
          <w:sz w:val="24"/>
          <w:szCs w:val="24"/>
          <w:lang w:eastAsia="en-IN"/>
        </w:rPr>
        <w:t>Share</w:t>
      </w:r>
      <w:r w:rsidRPr="0097574B">
        <w:rPr>
          <w:rFonts w:ascii="Segoe UI" w:eastAsia="Times New Roman" w:hAnsi="Segoe UI" w:cs="Segoe UI"/>
          <w:color w:val="212529"/>
          <w:sz w:val="24"/>
          <w:szCs w:val="24"/>
          <w:lang w:eastAsia="en-IN"/>
        </w:rPr>
        <w:t> icon.</w:t>
      </w:r>
    </w:p>
    <w:p w14:paraId="721F0378" w14:textId="1FCE9779" w:rsidR="0097574B" w:rsidRPr="0097574B" w:rsidRDefault="0097574B" w:rsidP="0097574B">
      <w:pPr>
        <w:spacing w:beforeAutospacing="1" w:after="0" w:afterAutospacing="1" w:line="240" w:lineRule="auto"/>
        <w:ind w:left="144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drawing>
          <wp:inline distT="0" distB="0" distL="0" distR="0" wp14:anchorId="5E1F4128" wp14:editId="477648AB">
            <wp:extent cx="35052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2AD51139" w14:textId="77777777" w:rsidR="0097574B" w:rsidRPr="0097574B" w:rsidRDefault="0097574B" w:rsidP="0097574B">
      <w:pPr>
        <w:numPr>
          <w:ilvl w:val="1"/>
          <w:numId w:val="8"/>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w:t>
      </w:r>
      <w:r w:rsidRPr="0097574B">
        <w:rPr>
          <w:rFonts w:ascii="Segoe UI" w:eastAsia="Times New Roman" w:hAnsi="Segoe UI" w:cs="Segoe UI"/>
          <w:b/>
          <w:bCs/>
          <w:color w:val="212529"/>
          <w:sz w:val="24"/>
          <w:szCs w:val="24"/>
          <w:lang w:eastAsia="en-IN"/>
        </w:rPr>
        <w:t>Export</w:t>
      </w:r>
      <w:r w:rsidRPr="0097574B">
        <w:rPr>
          <w:rFonts w:ascii="Segoe UI" w:eastAsia="Times New Roman" w:hAnsi="Segoe UI" w:cs="Segoe UI"/>
          <w:color w:val="212529"/>
          <w:sz w:val="24"/>
          <w:szCs w:val="24"/>
          <w:lang w:eastAsia="en-IN"/>
        </w:rPr>
        <w:t> tab, check </w:t>
      </w:r>
      <w:r w:rsidRPr="0097574B">
        <w:rPr>
          <w:rFonts w:ascii="Segoe UI" w:eastAsia="Times New Roman" w:hAnsi="Segoe UI" w:cs="Segoe UI"/>
          <w:b/>
          <w:bCs/>
          <w:color w:val="212529"/>
          <w:sz w:val="24"/>
          <w:szCs w:val="24"/>
          <w:lang w:eastAsia="en-IN"/>
        </w:rPr>
        <w:t>Include filters</w:t>
      </w:r>
      <w:r w:rsidRPr="0097574B">
        <w:rPr>
          <w:rFonts w:ascii="Segoe UI" w:eastAsia="Times New Roman" w:hAnsi="Segoe UI" w:cs="Segoe UI"/>
          <w:color w:val="212529"/>
          <w:sz w:val="24"/>
          <w:szCs w:val="24"/>
          <w:lang w:eastAsia="en-IN"/>
        </w:rPr>
        <w:t> and click </w:t>
      </w:r>
      <w:r w:rsidRPr="0097574B">
        <w:rPr>
          <w:rFonts w:ascii="Segoe UI" w:eastAsia="Times New Roman" w:hAnsi="Segoe UI" w:cs="Segoe UI"/>
          <w:b/>
          <w:bCs/>
          <w:color w:val="212529"/>
          <w:sz w:val="24"/>
          <w:szCs w:val="24"/>
          <w:lang w:eastAsia="en-IN"/>
        </w:rPr>
        <w:t>Export</w:t>
      </w:r>
      <w:r w:rsidRPr="0097574B">
        <w:rPr>
          <w:rFonts w:ascii="Segoe UI" w:eastAsia="Times New Roman" w:hAnsi="Segoe UI" w:cs="Segoe UI"/>
          <w:color w:val="212529"/>
          <w:sz w:val="24"/>
          <w:szCs w:val="24"/>
          <w:lang w:eastAsia="en-IN"/>
        </w:rPr>
        <w:t>.</w:t>
      </w:r>
    </w:p>
    <w:p w14:paraId="4B0290A6" w14:textId="36171B1B" w:rsidR="0097574B" w:rsidRPr="0097574B" w:rsidRDefault="0097574B" w:rsidP="0097574B">
      <w:pPr>
        <w:spacing w:beforeAutospacing="1" w:after="0" w:afterAutospacing="1" w:line="240" w:lineRule="auto"/>
        <w:ind w:left="144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lastRenderedPageBreak/>
        <w:drawing>
          <wp:inline distT="0" distB="0" distL="0" distR="0" wp14:anchorId="7013797D" wp14:editId="0AB3FDAA">
            <wp:extent cx="28575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573780"/>
                    </a:xfrm>
                    <a:prstGeom prst="rect">
                      <a:avLst/>
                    </a:prstGeom>
                    <a:noFill/>
                    <a:ln>
                      <a:noFill/>
                    </a:ln>
                  </pic:spPr>
                </pic:pic>
              </a:graphicData>
            </a:graphic>
          </wp:inline>
        </w:drawing>
      </w:r>
    </w:p>
    <w:p w14:paraId="3C73FB15" w14:textId="77777777" w:rsidR="0097574B" w:rsidRPr="0097574B" w:rsidRDefault="0097574B" w:rsidP="0097574B">
      <w:pPr>
        <w:numPr>
          <w:ilvl w:val="1"/>
          <w:numId w:val="8"/>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On the </w:t>
      </w:r>
      <w:r w:rsidRPr="0097574B">
        <w:rPr>
          <w:rFonts w:ascii="Segoe UI" w:eastAsia="Times New Roman" w:hAnsi="Segoe UI" w:cs="Segoe UI"/>
          <w:b/>
          <w:bCs/>
          <w:color w:val="212529"/>
          <w:sz w:val="24"/>
          <w:szCs w:val="24"/>
          <w:lang w:eastAsia="en-IN"/>
        </w:rPr>
        <w:t>Print</w:t>
      </w:r>
      <w:r w:rsidRPr="0097574B">
        <w:rPr>
          <w:rFonts w:ascii="Segoe UI" w:eastAsia="Times New Roman" w:hAnsi="Segoe UI" w:cs="Segoe UI"/>
          <w:color w:val="212529"/>
          <w:sz w:val="24"/>
          <w:szCs w:val="24"/>
          <w:lang w:eastAsia="en-IN"/>
        </w:rPr>
        <w:t> pop-up page, in the </w:t>
      </w:r>
      <w:r w:rsidRPr="0097574B">
        <w:rPr>
          <w:rFonts w:ascii="Segoe UI" w:eastAsia="Times New Roman" w:hAnsi="Segoe UI" w:cs="Segoe UI"/>
          <w:b/>
          <w:bCs/>
          <w:color w:val="212529"/>
          <w:sz w:val="24"/>
          <w:szCs w:val="24"/>
          <w:lang w:eastAsia="en-IN"/>
        </w:rPr>
        <w:t>Destination</w:t>
      </w:r>
      <w:r w:rsidRPr="0097574B">
        <w:rPr>
          <w:rFonts w:ascii="Segoe UI" w:eastAsia="Times New Roman" w:hAnsi="Segoe UI" w:cs="Segoe UI"/>
          <w:color w:val="212529"/>
          <w:sz w:val="24"/>
          <w:szCs w:val="24"/>
          <w:lang w:eastAsia="en-IN"/>
        </w:rPr>
        <w:t> drop-down list, select </w:t>
      </w:r>
      <w:r w:rsidRPr="0097574B">
        <w:rPr>
          <w:rFonts w:ascii="Segoe UI" w:eastAsia="Times New Roman" w:hAnsi="Segoe UI" w:cs="Segoe UI"/>
          <w:b/>
          <w:bCs/>
          <w:color w:val="212529"/>
          <w:sz w:val="24"/>
          <w:szCs w:val="24"/>
          <w:lang w:eastAsia="en-IN"/>
        </w:rPr>
        <w:t>Save as PDF</w:t>
      </w:r>
      <w:r w:rsidRPr="0097574B">
        <w:rPr>
          <w:rFonts w:ascii="Segoe UI" w:eastAsia="Times New Roman" w:hAnsi="Segoe UI" w:cs="Segoe UI"/>
          <w:color w:val="212529"/>
          <w:sz w:val="24"/>
          <w:szCs w:val="24"/>
          <w:lang w:eastAsia="en-IN"/>
        </w:rPr>
        <w:t>.</w:t>
      </w:r>
    </w:p>
    <w:p w14:paraId="4874391C" w14:textId="1D1ED0D9" w:rsidR="0097574B" w:rsidRPr="0097574B" w:rsidRDefault="0097574B" w:rsidP="0097574B">
      <w:pPr>
        <w:spacing w:beforeAutospacing="1" w:after="0" w:afterAutospacing="1" w:line="240" w:lineRule="auto"/>
        <w:ind w:left="1440"/>
        <w:rPr>
          <w:rFonts w:ascii="Segoe UI" w:eastAsia="Times New Roman" w:hAnsi="Segoe UI" w:cs="Segoe UI"/>
          <w:color w:val="212529"/>
          <w:sz w:val="24"/>
          <w:szCs w:val="24"/>
          <w:lang w:eastAsia="en-IN"/>
        </w:rPr>
      </w:pPr>
      <w:r w:rsidRPr="0097574B">
        <w:rPr>
          <w:rFonts w:ascii="Segoe UI" w:eastAsia="Times New Roman" w:hAnsi="Segoe UI" w:cs="Segoe UI"/>
          <w:noProof/>
          <w:color w:val="212529"/>
          <w:sz w:val="24"/>
          <w:szCs w:val="24"/>
          <w:lang w:eastAsia="en-IN"/>
        </w:rPr>
        <w:lastRenderedPageBreak/>
        <w:drawing>
          <wp:inline distT="0" distB="0" distL="0" distR="0" wp14:anchorId="3628A812" wp14:editId="5B606C12">
            <wp:extent cx="28575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14:paraId="2DBFB0E7" w14:textId="77777777" w:rsidR="0097574B" w:rsidRPr="0097574B" w:rsidRDefault="0097574B" w:rsidP="0097574B">
      <w:pPr>
        <w:numPr>
          <w:ilvl w:val="1"/>
          <w:numId w:val="8"/>
        </w:num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Save the PDF file on your local machine to any location you like (preferably your </w:t>
      </w:r>
      <w:r w:rsidRPr="0097574B">
        <w:rPr>
          <w:rFonts w:ascii="Segoe UI" w:eastAsia="Times New Roman" w:hAnsi="Segoe UI" w:cs="Segoe UI"/>
          <w:b/>
          <w:bCs/>
          <w:color w:val="212529"/>
          <w:sz w:val="24"/>
          <w:szCs w:val="24"/>
          <w:lang w:eastAsia="en-IN"/>
        </w:rPr>
        <w:t>Downloads</w:t>
      </w:r>
      <w:r w:rsidRPr="0097574B">
        <w:rPr>
          <w:rFonts w:ascii="Segoe UI" w:eastAsia="Times New Roman" w:hAnsi="Segoe UI" w:cs="Segoe UI"/>
          <w:color w:val="212529"/>
          <w:sz w:val="24"/>
          <w:szCs w:val="24"/>
          <w:lang w:eastAsia="en-IN"/>
        </w:rPr>
        <w:t xml:space="preserve"> folder) for later upload and submission to the </w:t>
      </w:r>
      <w:proofErr w:type="spellStart"/>
      <w:r w:rsidRPr="0097574B">
        <w:rPr>
          <w:rFonts w:ascii="Segoe UI" w:eastAsia="Times New Roman" w:hAnsi="Segoe UI" w:cs="Segoe UI"/>
          <w:color w:val="212529"/>
          <w:sz w:val="24"/>
          <w:szCs w:val="24"/>
          <w:lang w:eastAsia="en-IN"/>
        </w:rPr>
        <w:t>coursera</w:t>
      </w:r>
      <w:proofErr w:type="spellEnd"/>
      <w:r w:rsidRPr="0097574B">
        <w:rPr>
          <w:rFonts w:ascii="Segoe UI" w:eastAsia="Times New Roman" w:hAnsi="Segoe UI" w:cs="Segoe UI"/>
          <w:color w:val="212529"/>
          <w:sz w:val="24"/>
          <w:szCs w:val="24"/>
          <w:lang w:eastAsia="en-IN"/>
        </w:rPr>
        <w:t xml:space="preserve"> platform.</w:t>
      </w:r>
    </w:p>
    <w:p w14:paraId="2DF25D91"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Grading Information</w:t>
      </w:r>
    </w:p>
    <w:p w14:paraId="45FC60BD"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For your assignment to be graded in a subsequent step in the course, you will be required to upload the PDFs of your Cognos Analytics dashboards that you exported to your Downloads folder in Task 4. You will upload these exported PDFs to the Coursera platform as part of your submission. (</w:t>
      </w:r>
      <w:r w:rsidRPr="0097574B">
        <w:rPr>
          <w:rFonts w:ascii="Segoe UI" w:eastAsia="Times New Roman" w:hAnsi="Segoe UI" w:cs="Segoe UI"/>
          <w:b/>
          <w:bCs/>
          <w:color w:val="212529"/>
          <w:sz w:val="24"/>
          <w:szCs w:val="24"/>
          <w:lang w:eastAsia="en-IN"/>
        </w:rPr>
        <w:t>Important:</w:t>
      </w:r>
      <w:r w:rsidRPr="0097574B">
        <w:rPr>
          <w:rFonts w:ascii="Segoe UI" w:eastAsia="Times New Roman" w:hAnsi="Segoe UI" w:cs="Segoe UI"/>
          <w:color w:val="212529"/>
          <w:sz w:val="24"/>
          <w:szCs w:val="24"/>
          <w:lang w:eastAsia="en-IN"/>
        </w:rPr>
        <w:t xml:space="preserve"> If you </w:t>
      </w:r>
      <w:proofErr w:type="spellStart"/>
      <w:r w:rsidRPr="0097574B">
        <w:rPr>
          <w:rFonts w:ascii="Segoe UI" w:eastAsia="Times New Roman" w:hAnsi="Segoe UI" w:cs="Segoe UI"/>
          <w:color w:val="212529"/>
          <w:sz w:val="24"/>
          <w:szCs w:val="24"/>
          <w:lang w:eastAsia="en-IN"/>
        </w:rPr>
        <w:t>cannnot</w:t>
      </w:r>
      <w:proofErr w:type="spellEnd"/>
      <w:r w:rsidRPr="0097574B">
        <w:rPr>
          <w:rFonts w:ascii="Segoe UI" w:eastAsia="Times New Roman" w:hAnsi="Segoe UI" w:cs="Segoe UI"/>
          <w:color w:val="212529"/>
          <w:sz w:val="24"/>
          <w:szCs w:val="24"/>
          <w:lang w:eastAsia="en-IN"/>
        </w:rPr>
        <w:t xml:space="preserve"> export your dashboards as PDFs for any reason, then you must take screenshots of your two dashboards, and submit these for grading instead).</w:t>
      </w:r>
    </w:p>
    <w:p w14:paraId="7E17FD0F"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ins w:id="3" w:author="Unknown">
        <w:r w:rsidRPr="0097574B">
          <w:rPr>
            <w:rFonts w:ascii="Segoe UI" w:eastAsia="Times New Roman" w:hAnsi="Segoe UI" w:cs="Segoe UI"/>
            <w:color w:val="212529"/>
            <w:sz w:val="24"/>
            <w:szCs w:val="24"/>
            <w:lang w:eastAsia="en-IN"/>
          </w:rPr>
          <w:t>The </w:t>
        </w:r>
        <w:r w:rsidRPr="0097574B">
          <w:rPr>
            <w:rFonts w:ascii="Segoe UI" w:eastAsia="Times New Roman" w:hAnsi="Segoe UI" w:cs="Segoe UI"/>
            <w:b/>
            <w:bCs/>
            <w:color w:val="212529"/>
            <w:sz w:val="24"/>
            <w:szCs w:val="24"/>
            <w:lang w:eastAsia="en-IN"/>
          </w:rPr>
          <w:t>main grading criteria</w:t>
        </w:r>
        <w:r w:rsidRPr="0097574B">
          <w:rPr>
            <w:rFonts w:ascii="Segoe UI" w:eastAsia="Times New Roman" w:hAnsi="Segoe UI" w:cs="Segoe UI"/>
            <w:color w:val="212529"/>
            <w:sz w:val="24"/>
            <w:szCs w:val="24"/>
            <w:lang w:eastAsia="en-IN"/>
          </w:rPr>
          <w:t> will be:</w:t>
        </w:r>
      </w:ins>
    </w:p>
    <w:p w14:paraId="795436CF" w14:textId="77777777" w:rsidR="0097574B" w:rsidRPr="0097574B" w:rsidRDefault="0097574B" w:rsidP="0097574B">
      <w:pPr>
        <w:numPr>
          <w:ilvl w:val="0"/>
          <w:numId w:val="9"/>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lastRenderedPageBreak/>
        <w:t>Have the correct tabs been created?</w:t>
      </w:r>
    </w:p>
    <w:p w14:paraId="2EC7A7E6" w14:textId="77777777" w:rsidR="0097574B" w:rsidRPr="0097574B" w:rsidRDefault="0097574B" w:rsidP="0097574B">
      <w:pPr>
        <w:numPr>
          <w:ilvl w:val="0"/>
          <w:numId w:val="9"/>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Have you captured the correct metrics?</w:t>
      </w:r>
    </w:p>
    <w:p w14:paraId="3C80F068" w14:textId="77777777" w:rsidR="0097574B" w:rsidRPr="0097574B" w:rsidRDefault="0097574B" w:rsidP="0097574B">
      <w:pPr>
        <w:numPr>
          <w:ilvl w:val="0"/>
          <w:numId w:val="9"/>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Are the results correct?</w:t>
      </w:r>
    </w:p>
    <w:p w14:paraId="3993950E" w14:textId="77777777" w:rsidR="0097574B" w:rsidRPr="0097574B" w:rsidRDefault="0097574B" w:rsidP="0097574B">
      <w:pPr>
        <w:numPr>
          <w:ilvl w:val="0"/>
          <w:numId w:val="9"/>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Have you used the appropriate visualizations on the dashboard?</w:t>
      </w:r>
    </w:p>
    <w:p w14:paraId="6DCA1AAB" w14:textId="77777777" w:rsidR="0097574B" w:rsidRPr="0097574B" w:rsidRDefault="0097574B" w:rsidP="0097574B">
      <w:pPr>
        <w:spacing w:after="100" w:afterAutospacing="1" w:line="240" w:lineRule="auto"/>
        <w:rPr>
          <w:rFonts w:ascii="Segoe UI" w:eastAsia="Times New Roman" w:hAnsi="Segoe UI" w:cs="Segoe UI"/>
          <w:color w:val="212529"/>
          <w:sz w:val="24"/>
          <w:szCs w:val="24"/>
          <w:lang w:eastAsia="en-IN"/>
        </w:rPr>
      </w:pPr>
      <w:ins w:id="4" w:author="Unknown">
        <w:r w:rsidRPr="0097574B">
          <w:rPr>
            <w:rFonts w:ascii="Segoe UI" w:eastAsia="Times New Roman" w:hAnsi="Segoe UI" w:cs="Segoe UI"/>
            <w:color w:val="212529"/>
            <w:sz w:val="24"/>
            <w:szCs w:val="24"/>
            <w:lang w:eastAsia="en-IN"/>
          </w:rPr>
          <w:t>You </w:t>
        </w:r>
        <w:r w:rsidRPr="0097574B">
          <w:rPr>
            <w:rFonts w:ascii="Segoe UI" w:eastAsia="Times New Roman" w:hAnsi="Segoe UI" w:cs="Segoe UI"/>
            <w:b/>
            <w:bCs/>
            <w:color w:val="212529"/>
            <w:sz w:val="24"/>
            <w:szCs w:val="24"/>
            <w:lang w:eastAsia="en-IN"/>
          </w:rPr>
          <w:t>will not be judged</w:t>
        </w:r>
        <w:r w:rsidRPr="0097574B">
          <w:rPr>
            <w:rFonts w:ascii="Segoe UI" w:eastAsia="Times New Roman" w:hAnsi="Segoe UI" w:cs="Segoe UI"/>
            <w:color w:val="212529"/>
            <w:sz w:val="24"/>
            <w:szCs w:val="24"/>
            <w:lang w:eastAsia="en-IN"/>
          </w:rPr>
          <w:t> on:</w:t>
        </w:r>
      </w:ins>
    </w:p>
    <w:p w14:paraId="7D6DF120" w14:textId="77777777" w:rsidR="0097574B" w:rsidRPr="0097574B" w:rsidRDefault="0097574B" w:rsidP="0097574B">
      <w:pPr>
        <w:numPr>
          <w:ilvl w:val="0"/>
          <w:numId w:val="10"/>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Your English language, including spelling or grammatical mistakes.</w:t>
      </w:r>
    </w:p>
    <w:p w14:paraId="7DC8651D" w14:textId="77777777" w:rsidR="0097574B" w:rsidRPr="0097574B" w:rsidRDefault="0097574B" w:rsidP="0097574B">
      <w:pPr>
        <w:numPr>
          <w:ilvl w:val="0"/>
          <w:numId w:val="10"/>
        </w:numPr>
        <w:spacing w:before="100" w:beforeAutospacing="1" w:after="100" w:afterAutospacing="1"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The content of any text or image(s) or where a link is hyperlinked to.</w:t>
      </w:r>
    </w:p>
    <w:p w14:paraId="0BDBF98E"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Author(s)</w:t>
      </w:r>
    </w:p>
    <w:p w14:paraId="11018558" w14:textId="77777777" w:rsidR="0097574B" w:rsidRPr="0097574B" w:rsidRDefault="0097574B" w:rsidP="0097574B">
      <w:pPr>
        <w:numPr>
          <w:ilvl w:val="0"/>
          <w:numId w:val="11"/>
        </w:numPr>
        <w:spacing w:before="100" w:beforeAutospacing="1" w:after="100" w:afterAutospacing="1" w:line="240" w:lineRule="auto"/>
        <w:rPr>
          <w:rFonts w:ascii="Segoe UI" w:eastAsia="Times New Roman" w:hAnsi="Segoe UI" w:cs="Segoe UI"/>
          <w:color w:val="212529"/>
          <w:sz w:val="24"/>
          <w:szCs w:val="24"/>
          <w:lang w:eastAsia="en-IN"/>
        </w:rPr>
      </w:pPr>
      <w:hyperlink r:id="rId15" w:tgtFrame="_blank" w:history="1">
        <w:r w:rsidRPr="0097574B">
          <w:rPr>
            <w:rFonts w:ascii="Segoe UI" w:eastAsia="Times New Roman" w:hAnsi="Segoe UI" w:cs="Segoe UI"/>
            <w:color w:val="007BFF"/>
            <w:sz w:val="24"/>
            <w:szCs w:val="24"/>
            <w:lang w:eastAsia="en-IN"/>
          </w:rPr>
          <w:t>Steve Ryan</w:t>
        </w:r>
      </w:hyperlink>
    </w:p>
    <w:p w14:paraId="026542C3" w14:textId="77777777" w:rsidR="0097574B" w:rsidRPr="0097574B" w:rsidRDefault="0097574B" w:rsidP="0097574B">
      <w:pPr>
        <w:spacing w:after="100" w:afterAutospacing="1" w:line="240" w:lineRule="auto"/>
        <w:outlineLvl w:val="2"/>
        <w:rPr>
          <w:rFonts w:ascii="Segoe UI" w:eastAsia="Times New Roman" w:hAnsi="Segoe UI" w:cs="Segoe UI"/>
          <w:color w:val="212529"/>
          <w:sz w:val="27"/>
          <w:szCs w:val="27"/>
          <w:lang w:eastAsia="en-IN"/>
        </w:rPr>
      </w:pPr>
      <w:r w:rsidRPr="0097574B">
        <w:rPr>
          <w:rFonts w:ascii="Segoe UI" w:eastAsia="Times New Roman" w:hAnsi="Segoe UI" w:cs="Segoe UI"/>
          <w:color w:val="212529"/>
          <w:sz w:val="27"/>
          <w:szCs w:val="27"/>
          <w:lang w:eastAsia="en-IN"/>
        </w:rPr>
        <w:t>Other Contributor(s)</w:t>
      </w:r>
    </w:p>
    <w:p w14:paraId="01BED264" w14:textId="77777777" w:rsidR="0097574B" w:rsidRPr="0097574B" w:rsidRDefault="0097574B" w:rsidP="0097574B">
      <w:pPr>
        <w:numPr>
          <w:ilvl w:val="0"/>
          <w:numId w:val="12"/>
        </w:numPr>
        <w:spacing w:before="100" w:beforeAutospacing="1" w:after="100" w:afterAutospacing="1" w:line="240" w:lineRule="auto"/>
        <w:rPr>
          <w:rFonts w:ascii="Segoe UI" w:eastAsia="Times New Roman" w:hAnsi="Segoe UI" w:cs="Segoe UI"/>
          <w:color w:val="212529"/>
          <w:sz w:val="24"/>
          <w:szCs w:val="24"/>
          <w:lang w:eastAsia="en-IN"/>
        </w:rPr>
      </w:pPr>
      <w:hyperlink r:id="rId16" w:tgtFrame="_blank" w:history="1">
        <w:r w:rsidRPr="0097574B">
          <w:rPr>
            <w:rFonts w:ascii="Segoe UI" w:eastAsia="Times New Roman" w:hAnsi="Segoe UI" w:cs="Segoe UI"/>
            <w:color w:val="007BFF"/>
            <w:sz w:val="24"/>
            <w:szCs w:val="24"/>
            <w:lang w:eastAsia="en-IN"/>
          </w:rPr>
          <w:t xml:space="preserve">Sandip </w:t>
        </w:r>
        <w:proofErr w:type="spellStart"/>
        <w:r w:rsidRPr="0097574B">
          <w:rPr>
            <w:rFonts w:ascii="Segoe UI" w:eastAsia="Times New Roman" w:hAnsi="Segoe UI" w:cs="Segoe UI"/>
            <w:color w:val="007BFF"/>
            <w:sz w:val="24"/>
            <w:szCs w:val="24"/>
            <w:lang w:eastAsia="en-IN"/>
          </w:rPr>
          <w:t>Saha</w:t>
        </w:r>
        <w:proofErr w:type="spellEnd"/>
        <w:r w:rsidRPr="0097574B">
          <w:rPr>
            <w:rFonts w:ascii="Segoe UI" w:eastAsia="Times New Roman" w:hAnsi="Segoe UI" w:cs="Segoe UI"/>
            <w:color w:val="007BFF"/>
            <w:sz w:val="24"/>
            <w:szCs w:val="24"/>
            <w:lang w:eastAsia="en-IN"/>
          </w:rPr>
          <w:t xml:space="preserve"> Joy</w:t>
        </w:r>
      </w:hyperlink>
    </w:p>
    <w:p w14:paraId="1099E581" w14:textId="77777777" w:rsidR="0097574B" w:rsidRPr="0097574B" w:rsidRDefault="0097574B" w:rsidP="0097574B">
      <w:pPr>
        <w:spacing w:after="100" w:afterAutospacing="1" w:line="240" w:lineRule="auto"/>
        <w:outlineLvl w:val="1"/>
        <w:rPr>
          <w:rFonts w:ascii="Segoe UI" w:eastAsia="Times New Roman" w:hAnsi="Segoe UI" w:cs="Segoe UI"/>
          <w:color w:val="212529"/>
          <w:sz w:val="36"/>
          <w:szCs w:val="36"/>
          <w:lang w:eastAsia="en-IN"/>
        </w:rPr>
      </w:pPr>
      <w:r w:rsidRPr="0097574B">
        <w:rPr>
          <w:rFonts w:ascii="Segoe UI" w:eastAsia="Times New Roman" w:hAnsi="Segoe UI" w:cs="Segoe UI"/>
          <w:color w:val="212529"/>
          <w:sz w:val="36"/>
          <w:szCs w:val="36"/>
          <w:lang w:eastAsia="en-IN"/>
        </w:rPr>
        <w:t>Changelog</w:t>
      </w:r>
    </w:p>
    <w:tbl>
      <w:tblPr>
        <w:tblW w:w="0" w:type="auto"/>
        <w:tblCellMar>
          <w:top w:w="15" w:type="dxa"/>
          <w:left w:w="15" w:type="dxa"/>
          <w:bottom w:w="15" w:type="dxa"/>
          <w:right w:w="15" w:type="dxa"/>
        </w:tblCellMar>
        <w:tblLook w:val="04A0" w:firstRow="1" w:lastRow="0" w:firstColumn="1" w:lastColumn="0" w:noHBand="0" w:noVBand="1"/>
      </w:tblPr>
      <w:tblGrid>
        <w:gridCol w:w="1257"/>
        <w:gridCol w:w="882"/>
        <w:gridCol w:w="1738"/>
        <w:gridCol w:w="4153"/>
      </w:tblGrid>
      <w:tr w:rsidR="0097574B" w:rsidRPr="0097574B" w14:paraId="2EC6E437" w14:textId="77777777" w:rsidTr="0097574B">
        <w:trPr>
          <w:tblHeader/>
        </w:trPr>
        <w:tc>
          <w:tcPr>
            <w:tcW w:w="0" w:type="auto"/>
            <w:tcBorders>
              <w:top w:val="single" w:sz="6" w:space="0" w:color="DEE2E6"/>
            </w:tcBorders>
            <w:hideMark/>
          </w:tcPr>
          <w:p w14:paraId="7B063F8D" w14:textId="77777777" w:rsidR="0097574B" w:rsidRPr="0097574B" w:rsidRDefault="0097574B" w:rsidP="0097574B">
            <w:pPr>
              <w:spacing w:after="0" w:line="240" w:lineRule="auto"/>
              <w:jc w:val="center"/>
              <w:rPr>
                <w:rFonts w:ascii="Segoe UI" w:eastAsia="Times New Roman" w:hAnsi="Segoe UI" w:cs="Segoe UI"/>
                <w:b/>
                <w:bCs/>
                <w:color w:val="212529"/>
                <w:sz w:val="24"/>
                <w:szCs w:val="24"/>
                <w:lang w:eastAsia="en-IN"/>
              </w:rPr>
            </w:pPr>
            <w:r w:rsidRPr="0097574B">
              <w:rPr>
                <w:rFonts w:ascii="Segoe UI" w:eastAsia="Times New Roman" w:hAnsi="Segoe UI" w:cs="Segoe UI"/>
                <w:b/>
                <w:bCs/>
                <w:color w:val="212529"/>
                <w:sz w:val="24"/>
                <w:szCs w:val="24"/>
                <w:lang w:eastAsia="en-IN"/>
              </w:rPr>
              <w:t>Date</w:t>
            </w:r>
          </w:p>
        </w:tc>
        <w:tc>
          <w:tcPr>
            <w:tcW w:w="0" w:type="auto"/>
            <w:tcBorders>
              <w:top w:val="single" w:sz="6" w:space="0" w:color="DEE2E6"/>
            </w:tcBorders>
            <w:hideMark/>
          </w:tcPr>
          <w:p w14:paraId="39C0F78F" w14:textId="77777777" w:rsidR="0097574B" w:rsidRPr="0097574B" w:rsidRDefault="0097574B" w:rsidP="0097574B">
            <w:pPr>
              <w:spacing w:after="0" w:line="240" w:lineRule="auto"/>
              <w:jc w:val="center"/>
              <w:rPr>
                <w:rFonts w:ascii="Segoe UI" w:eastAsia="Times New Roman" w:hAnsi="Segoe UI" w:cs="Segoe UI"/>
                <w:b/>
                <w:bCs/>
                <w:color w:val="212529"/>
                <w:sz w:val="24"/>
                <w:szCs w:val="24"/>
                <w:lang w:eastAsia="en-IN"/>
              </w:rPr>
            </w:pPr>
            <w:r w:rsidRPr="0097574B">
              <w:rPr>
                <w:rFonts w:ascii="Segoe UI" w:eastAsia="Times New Roman" w:hAnsi="Segoe UI" w:cs="Segoe UI"/>
                <w:b/>
                <w:bCs/>
                <w:color w:val="212529"/>
                <w:sz w:val="24"/>
                <w:szCs w:val="24"/>
                <w:lang w:eastAsia="en-IN"/>
              </w:rPr>
              <w:t>Version</w:t>
            </w:r>
          </w:p>
        </w:tc>
        <w:tc>
          <w:tcPr>
            <w:tcW w:w="0" w:type="auto"/>
            <w:tcBorders>
              <w:top w:val="single" w:sz="6" w:space="0" w:color="DEE2E6"/>
            </w:tcBorders>
            <w:hideMark/>
          </w:tcPr>
          <w:p w14:paraId="3AE5E99D" w14:textId="77777777" w:rsidR="0097574B" w:rsidRPr="0097574B" w:rsidRDefault="0097574B" w:rsidP="0097574B">
            <w:pPr>
              <w:spacing w:after="0" w:line="240" w:lineRule="auto"/>
              <w:jc w:val="center"/>
              <w:rPr>
                <w:rFonts w:ascii="Segoe UI" w:eastAsia="Times New Roman" w:hAnsi="Segoe UI" w:cs="Segoe UI"/>
                <w:b/>
                <w:bCs/>
                <w:color w:val="212529"/>
                <w:sz w:val="24"/>
                <w:szCs w:val="24"/>
                <w:lang w:eastAsia="en-IN"/>
              </w:rPr>
            </w:pPr>
            <w:r w:rsidRPr="0097574B">
              <w:rPr>
                <w:rFonts w:ascii="Segoe UI" w:eastAsia="Times New Roman" w:hAnsi="Segoe UI" w:cs="Segoe UI"/>
                <w:b/>
                <w:bCs/>
                <w:color w:val="212529"/>
                <w:sz w:val="24"/>
                <w:szCs w:val="24"/>
                <w:lang w:eastAsia="en-IN"/>
              </w:rPr>
              <w:t>Changed by</w:t>
            </w:r>
          </w:p>
        </w:tc>
        <w:tc>
          <w:tcPr>
            <w:tcW w:w="0" w:type="auto"/>
            <w:tcBorders>
              <w:top w:val="single" w:sz="6" w:space="0" w:color="DEE2E6"/>
            </w:tcBorders>
            <w:hideMark/>
          </w:tcPr>
          <w:p w14:paraId="213FFC83" w14:textId="77777777" w:rsidR="0097574B" w:rsidRPr="0097574B" w:rsidRDefault="0097574B" w:rsidP="0097574B">
            <w:pPr>
              <w:spacing w:after="0" w:line="240" w:lineRule="auto"/>
              <w:jc w:val="center"/>
              <w:rPr>
                <w:rFonts w:ascii="Segoe UI" w:eastAsia="Times New Roman" w:hAnsi="Segoe UI" w:cs="Segoe UI"/>
                <w:b/>
                <w:bCs/>
                <w:color w:val="212529"/>
                <w:sz w:val="24"/>
                <w:szCs w:val="24"/>
                <w:lang w:eastAsia="en-IN"/>
              </w:rPr>
            </w:pPr>
            <w:r w:rsidRPr="0097574B">
              <w:rPr>
                <w:rFonts w:ascii="Segoe UI" w:eastAsia="Times New Roman" w:hAnsi="Segoe UI" w:cs="Segoe UI"/>
                <w:b/>
                <w:bCs/>
                <w:color w:val="212529"/>
                <w:sz w:val="24"/>
                <w:szCs w:val="24"/>
                <w:lang w:eastAsia="en-IN"/>
              </w:rPr>
              <w:t>Change Description</w:t>
            </w:r>
          </w:p>
        </w:tc>
      </w:tr>
      <w:tr w:rsidR="0097574B" w:rsidRPr="0097574B" w14:paraId="6417C7E3" w14:textId="77777777" w:rsidTr="0097574B">
        <w:tc>
          <w:tcPr>
            <w:tcW w:w="0" w:type="auto"/>
            <w:tcBorders>
              <w:top w:val="single" w:sz="6" w:space="0" w:color="DEE2E6"/>
            </w:tcBorders>
            <w:hideMark/>
          </w:tcPr>
          <w:p w14:paraId="1F2DD56B"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2020-11-13</w:t>
            </w:r>
          </w:p>
        </w:tc>
        <w:tc>
          <w:tcPr>
            <w:tcW w:w="0" w:type="auto"/>
            <w:tcBorders>
              <w:top w:val="single" w:sz="6" w:space="0" w:color="DEE2E6"/>
            </w:tcBorders>
            <w:hideMark/>
          </w:tcPr>
          <w:p w14:paraId="3C612FA1"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1.3</w:t>
            </w:r>
          </w:p>
        </w:tc>
        <w:tc>
          <w:tcPr>
            <w:tcW w:w="0" w:type="auto"/>
            <w:tcBorders>
              <w:top w:val="single" w:sz="6" w:space="0" w:color="DEE2E6"/>
            </w:tcBorders>
            <w:hideMark/>
          </w:tcPr>
          <w:p w14:paraId="776D1172"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Steve Ryan</w:t>
            </w:r>
          </w:p>
        </w:tc>
        <w:tc>
          <w:tcPr>
            <w:tcW w:w="0" w:type="auto"/>
            <w:tcBorders>
              <w:top w:val="single" w:sz="6" w:space="0" w:color="DEE2E6"/>
            </w:tcBorders>
            <w:hideMark/>
          </w:tcPr>
          <w:p w14:paraId="2E433A13"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Modified submission step 3 for panel 3</w:t>
            </w:r>
          </w:p>
        </w:tc>
      </w:tr>
      <w:tr w:rsidR="0097574B" w:rsidRPr="0097574B" w14:paraId="420A0504" w14:textId="77777777" w:rsidTr="0097574B">
        <w:tc>
          <w:tcPr>
            <w:tcW w:w="0" w:type="auto"/>
            <w:tcBorders>
              <w:top w:val="single" w:sz="6" w:space="0" w:color="DEE2E6"/>
            </w:tcBorders>
            <w:hideMark/>
          </w:tcPr>
          <w:p w14:paraId="7F5C3943"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2020-10-21</w:t>
            </w:r>
          </w:p>
        </w:tc>
        <w:tc>
          <w:tcPr>
            <w:tcW w:w="0" w:type="auto"/>
            <w:tcBorders>
              <w:top w:val="single" w:sz="6" w:space="0" w:color="DEE2E6"/>
            </w:tcBorders>
            <w:hideMark/>
          </w:tcPr>
          <w:p w14:paraId="100DAB77"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1.2</w:t>
            </w:r>
          </w:p>
        </w:tc>
        <w:tc>
          <w:tcPr>
            <w:tcW w:w="0" w:type="auto"/>
            <w:tcBorders>
              <w:top w:val="single" w:sz="6" w:space="0" w:color="DEE2E6"/>
            </w:tcBorders>
            <w:hideMark/>
          </w:tcPr>
          <w:p w14:paraId="7777ABE6"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Steve Ryan</w:t>
            </w:r>
          </w:p>
        </w:tc>
        <w:tc>
          <w:tcPr>
            <w:tcW w:w="0" w:type="auto"/>
            <w:tcBorders>
              <w:top w:val="single" w:sz="6" w:space="0" w:color="DEE2E6"/>
            </w:tcBorders>
            <w:hideMark/>
          </w:tcPr>
          <w:p w14:paraId="450A952F"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Added steps to Export as PDF</w:t>
            </w:r>
          </w:p>
        </w:tc>
      </w:tr>
      <w:tr w:rsidR="0097574B" w:rsidRPr="0097574B" w14:paraId="673C23C2" w14:textId="77777777" w:rsidTr="0097574B">
        <w:tc>
          <w:tcPr>
            <w:tcW w:w="0" w:type="auto"/>
            <w:tcBorders>
              <w:top w:val="single" w:sz="6" w:space="0" w:color="DEE2E6"/>
            </w:tcBorders>
            <w:hideMark/>
          </w:tcPr>
          <w:p w14:paraId="156F353C"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2020-10-13</w:t>
            </w:r>
          </w:p>
        </w:tc>
        <w:tc>
          <w:tcPr>
            <w:tcW w:w="0" w:type="auto"/>
            <w:tcBorders>
              <w:top w:val="single" w:sz="6" w:space="0" w:color="DEE2E6"/>
            </w:tcBorders>
            <w:hideMark/>
          </w:tcPr>
          <w:p w14:paraId="6659FCE9"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1.1</w:t>
            </w:r>
          </w:p>
        </w:tc>
        <w:tc>
          <w:tcPr>
            <w:tcW w:w="0" w:type="auto"/>
            <w:tcBorders>
              <w:top w:val="single" w:sz="6" w:space="0" w:color="DEE2E6"/>
            </w:tcBorders>
            <w:hideMark/>
          </w:tcPr>
          <w:p w14:paraId="254866BD"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 xml:space="preserve">Sandip </w:t>
            </w:r>
            <w:proofErr w:type="spellStart"/>
            <w:r w:rsidRPr="0097574B">
              <w:rPr>
                <w:rFonts w:ascii="Segoe UI" w:eastAsia="Times New Roman" w:hAnsi="Segoe UI" w:cs="Segoe UI"/>
                <w:color w:val="212529"/>
                <w:sz w:val="24"/>
                <w:szCs w:val="24"/>
                <w:lang w:eastAsia="en-IN"/>
              </w:rPr>
              <w:t>Saha</w:t>
            </w:r>
            <w:proofErr w:type="spellEnd"/>
            <w:r w:rsidRPr="0097574B">
              <w:rPr>
                <w:rFonts w:ascii="Segoe UI" w:eastAsia="Times New Roman" w:hAnsi="Segoe UI" w:cs="Segoe UI"/>
                <w:color w:val="212529"/>
                <w:sz w:val="24"/>
                <w:szCs w:val="24"/>
                <w:lang w:eastAsia="en-IN"/>
              </w:rPr>
              <w:t xml:space="preserve"> Joy</w:t>
            </w:r>
          </w:p>
        </w:tc>
        <w:tc>
          <w:tcPr>
            <w:tcW w:w="0" w:type="auto"/>
            <w:tcBorders>
              <w:top w:val="single" w:sz="6" w:space="0" w:color="DEE2E6"/>
            </w:tcBorders>
            <w:hideMark/>
          </w:tcPr>
          <w:p w14:paraId="659A304F"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ID review</w:t>
            </w:r>
          </w:p>
        </w:tc>
      </w:tr>
      <w:tr w:rsidR="0097574B" w:rsidRPr="0097574B" w14:paraId="68E4A9BD" w14:textId="77777777" w:rsidTr="0097574B">
        <w:tc>
          <w:tcPr>
            <w:tcW w:w="0" w:type="auto"/>
            <w:tcBorders>
              <w:top w:val="single" w:sz="6" w:space="0" w:color="DEE2E6"/>
            </w:tcBorders>
            <w:hideMark/>
          </w:tcPr>
          <w:p w14:paraId="0934BA3F"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2020-10-12</w:t>
            </w:r>
          </w:p>
        </w:tc>
        <w:tc>
          <w:tcPr>
            <w:tcW w:w="0" w:type="auto"/>
            <w:tcBorders>
              <w:top w:val="single" w:sz="6" w:space="0" w:color="DEE2E6"/>
            </w:tcBorders>
            <w:hideMark/>
          </w:tcPr>
          <w:p w14:paraId="46D9C486"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0.1</w:t>
            </w:r>
          </w:p>
        </w:tc>
        <w:tc>
          <w:tcPr>
            <w:tcW w:w="0" w:type="auto"/>
            <w:tcBorders>
              <w:top w:val="single" w:sz="6" w:space="0" w:color="DEE2E6"/>
            </w:tcBorders>
            <w:hideMark/>
          </w:tcPr>
          <w:p w14:paraId="2B552704"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Steve Ryan</w:t>
            </w:r>
          </w:p>
        </w:tc>
        <w:tc>
          <w:tcPr>
            <w:tcW w:w="0" w:type="auto"/>
            <w:tcBorders>
              <w:top w:val="single" w:sz="6" w:space="0" w:color="DEE2E6"/>
            </w:tcBorders>
            <w:hideMark/>
          </w:tcPr>
          <w:p w14:paraId="7CC6923A" w14:textId="77777777" w:rsidR="0097574B" w:rsidRPr="0097574B" w:rsidRDefault="0097574B" w:rsidP="0097574B">
            <w:pPr>
              <w:spacing w:after="0" w:line="240" w:lineRule="auto"/>
              <w:rPr>
                <w:rFonts w:ascii="Segoe UI" w:eastAsia="Times New Roman" w:hAnsi="Segoe UI" w:cs="Segoe UI"/>
                <w:color w:val="212529"/>
                <w:sz w:val="24"/>
                <w:szCs w:val="24"/>
                <w:lang w:eastAsia="en-IN"/>
              </w:rPr>
            </w:pPr>
            <w:r w:rsidRPr="0097574B">
              <w:rPr>
                <w:rFonts w:ascii="Segoe UI" w:eastAsia="Times New Roman" w:hAnsi="Segoe UI" w:cs="Segoe UI"/>
                <w:color w:val="212529"/>
                <w:sz w:val="24"/>
                <w:szCs w:val="24"/>
                <w:lang w:eastAsia="en-IN"/>
              </w:rPr>
              <w:t>Initial version created in GitLab</w:t>
            </w:r>
          </w:p>
        </w:tc>
      </w:tr>
    </w:tbl>
    <w:p w14:paraId="27509C71" w14:textId="77777777" w:rsidR="0097574B" w:rsidRPr="0097574B" w:rsidRDefault="0097574B" w:rsidP="0097574B">
      <w:pPr>
        <w:spacing w:after="100" w:afterAutospacing="1" w:line="240" w:lineRule="auto"/>
        <w:jc w:val="center"/>
        <w:outlineLvl w:val="2"/>
        <w:rPr>
          <w:rFonts w:ascii="Segoe UI" w:eastAsia="Times New Roman" w:hAnsi="Segoe UI" w:cs="Segoe UI"/>
          <w:color w:val="212529"/>
          <w:sz w:val="27"/>
          <w:szCs w:val="27"/>
          <w:lang w:eastAsia="en-IN"/>
        </w:rPr>
      </w:pPr>
      <w:r w:rsidRPr="0097574B">
        <w:rPr>
          <w:rFonts w:ascii="Segoe UI" w:eastAsia="Times New Roman" w:hAnsi="Segoe UI" w:cs="Segoe UI"/>
          <w:color w:val="212529"/>
          <w:sz w:val="27"/>
          <w:szCs w:val="27"/>
          <w:lang w:eastAsia="en-IN"/>
        </w:rPr>
        <w:t>© IBM Corporation 2020. All rights reserved.</w:t>
      </w:r>
    </w:p>
    <w:p w14:paraId="59EF1D14" w14:textId="77777777" w:rsidR="009C3F68" w:rsidRDefault="009C3F68"/>
    <w:sectPr w:rsidR="009C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C2394"/>
    <w:multiLevelType w:val="multilevel"/>
    <w:tmpl w:val="420A1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42067"/>
    <w:multiLevelType w:val="multilevel"/>
    <w:tmpl w:val="801C1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C23F8"/>
    <w:multiLevelType w:val="multilevel"/>
    <w:tmpl w:val="478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F42EE"/>
    <w:multiLevelType w:val="multilevel"/>
    <w:tmpl w:val="D90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B45D3"/>
    <w:multiLevelType w:val="multilevel"/>
    <w:tmpl w:val="00A27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B453D"/>
    <w:multiLevelType w:val="multilevel"/>
    <w:tmpl w:val="0F3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F0F4E"/>
    <w:multiLevelType w:val="multilevel"/>
    <w:tmpl w:val="A6A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F6198"/>
    <w:multiLevelType w:val="multilevel"/>
    <w:tmpl w:val="7ED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D3E18"/>
    <w:multiLevelType w:val="multilevel"/>
    <w:tmpl w:val="B290DD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B2CB2"/>
    <w:multiLevelType w:val="multilevel"/>
    <w:tmpl w:val="C9E2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0328C"/>
    <w:multiLevelType w:val="multilevel"/>
    <w:tmpl w:val="AF2E06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775E7"/>
    <w:multiLevelType w:val="multilevel"/>
    <w:tmpl w:val="F66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7"/>
  </w:num>
  <w:num w:numId="5">
    <w:abstractNumId w:val="4"/>
  </w:num>
  <w:num w:numId="6">
    <w:abstractNumId w:val="0"/>
  </w:num>
  <w:num w:numId="7">
    <w:abstractNumId w:val="8"/>
  </w:num>
  <w:num w:numId="8">
    <w:abstractNumId w:val="10"/>
  </w:num>
  <w:num w:numId="9">
    <w:abstractNumId w:val="6"/>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59"/>
    <w:rsid w:val="003A1559"/>
    <w:rsid w:val="0097574B"/>
    <w:rsid w:val="009C3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9C43C-EEAD-4E40-A7E8-1A95AEB5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7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57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57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57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57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5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574B"/>
    <w:rPr>
      <w:b/>
      <w:bCs/>
    </w:rPr>
  </w:style>
  <w:style w:type="character" w:styleId="Hyperlink">
    <w:name w:val="Hyperlink"/>
    <w:basedOn w:val="DefaultParagraphFont"/>
    <w:uiPriority w:val="99"/>
    <w:semiHidden/>
    <w:unhideWhenUsed/>
    <w:rsid w:val="00975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ibm.com/terms/ibm-developer-terms-of-use?cm_mmc=Email_Newsletter-_-Developer_Ed%2BTech-_-WW_WW-_-SkillsNetwork-Courses-IBMDeveloperSkillsNetwork-DV0130EN-SkillsNetwork-20531073&amp;cm_mmca1=000026UJ&amp;cm_mmca2=10006555&amp;cm_mmca3=M12345678&amp;cvosrc=email.Newsletter.M12345678&amp;cvo_campaign=000026UJ&amp;cm_mmc=Email_Newsletter-_-Developer_Ed%2BTech-_-WW_WW-_-SkillsNetwork-Courses-IBMDeveloperSkillsNetwork-DV0130EN-SkillsNetwork-20531073&amp;cm_mmca1=000026UJ&amp;cm_mmca2=10006555&amp;cm_mmca3=M12345678&amp;cvosrc=email.Newsletter.M12345678&amp;cvo_campaign=000026UJ&amp;cm_mmc=Email_Newsletter-_-Developer_Ed%2BTech-_-WW_WW-_-SkillsNetwork-Courses-IBMDeveloperSkillsNetwork-DV0130EN-SkillsNetwork-20531073&amp;cm_mmca1=000026UJ&amp;cm_mmca2=10006555&amp;cm_mmca3=M12345678&amp;cvosrc=email.Newsletter.M12345678&amp;cvo_campaign=000026UJ&amp;cm_mmc=Email_Newsletter-_-Developer_Ed%2BTech-_-WW_WW-_-SkillsNetwork-Courses-IBMDeveloperSkillsNetwork-DV0130EN-SkillsNetwork-20531073&amp;cm_mmca1=000026UJ&amp;cm_mmca2=10006555&amp;cm_mmca3=M12345678&amp;cvosrc=email.Newsletter.M12345678&amp;cvo_campaign=000026UJ"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andipsahajoy?cm_mmc=Email_Newsletter-_-Developer_Ed%2BTech-_-WW_WW-_-SkillsNetwork-Courses-IBMDeveloperSkillsNetwork-DV0130EN-SkillsNetwork-20531073&amp;cm_mmca1=000026UJ&amp;cm_mmca2=10006555&amp;cm_mmca3=M12345678&amp;cvosrc=email.Newsletter.M12345678&amp;cvo_campaign=000026UJ" TargetMode="External"/><Relationship Id="rId1" Type="http://schemas.openxmlformats.org/officeDocument/2006/relationships/numbering" Target="numbering.xml"/><Relationship Id="rId6" Type="http://schemas.openxmlformats.org/officeDocument/2006/relationships/hyperlink" Target="https://community.ibm.com/accelerators?context=analytics&amp;type=Data&amp;product=Cognos%20Analytics&amp;industry=Automotive&amp;cm_mmc=Email_Newsletter-_-Developer_Ed%2BTech-_-WW_WW-_-SkillsNetwork-Courses-IBMDeveloperSkillsNetwork-DV0130EN-SkillsNetwork-20531073&amp;cm_mmca1=000026UJ&amp;cm_mmca2=10006555&amp;cm_mmca3=M12345678&amp;cvosrc=email.Newsletter.M12345678&amp;cvo_campaign=000026UJ&amp;cm_mmc=Email_Newsletter-_-Developer_Ed%2BTech-_-WW_WW-_-SkillsNetwork-Courses-IBMDeveloperSkillsNetwork-DV0130EN-SkillsNetwork-20531073&amp;cm_mmca1=000026UJ&amp;cm_mmca2=10006555&amp;cm_mmca3=M12345678&amp;cvosrc=email.Newsletter.M12345678&amp;cvo_campaign=000026UJ"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linkedin.com/in/stevelryan?cm_mmc=Email_Newsletter-_-Developer_Ed%2BTech-_-WW_WW-_-SkillsNetwork-Courses-IBMDeveloperSkillsNetwork-DV0130EN-SkillsNetwork-20531073&amp;cm_mmca1=000026UJ&amp;cm_mmca2=10006555&amp;cm_mmca3=M12345678&amp;cvosrc=email.Newsletter.M12345678&amp;cvo_campaign=000026UJ"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2</cp:revision>
  <dcterms:created xsi:type="dcterms:W3CDTF">2020-12-17T17:07:00Z</dcterms:created>
  <dcterms:modified xsi:type="dcterms:W3CDTF">2020-12-17T17:07:00Z</dcterms:modified>
</cp:coreProperties>
</file>