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B4615" w14:textId="58F546ED" w:rsidR="00BA2ECE" w:rsidRPr="00BA2ECE" w:rsidRDefault="00BA2ECE" w:rsidP="00BA2ECE">
      <w:pPr>
        <w:spacing w:after="0" w:line="240" w:lineRule="auto"/>
        <w:rPr>
          <w:rFonts w:ascii="Times New Roman" w:eastAsia="Times New Roman" w:hAnsi="Times New Roman" w:cs="Times New Roman"/>
          <w:sz w:val="24"/>
          <w:szCs w:val="24"/>
          <w:lang w:eastAsia="en-IN"/>
        </w:rPr>
      </w:pPr>
      <w:r w:rsidRPr="00BA2ECE">
        <w:rPr>
          <w:rFonts w:ascii="Times New Roman" w:eastAsia="Times New Roman" w:hAnsi="Times New Roman" w:cs="Times New Roman"/>
          <w:noProof/>
          <w:sz w:val="24"/>
          <w:szCs w:val="24"/>
          <w:lang w:eastAsia="en-IN"/>
        </w:rPr>
        <w:drawing>
          <wp:inline distT="0" distB="0" distL="0" distR="0" wp14:anchorId="79009684" wp14:editId="1BD5178D">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DDC5E7C" w14:textId="77777777" w:rsidR="00BA2ECE" w:rsidRPr="00BA2ECE" w:rsidRDefault="00BA2ECE" w:rsidP="00BA2ECE">
      <w:pPr>
        <w:spacing w:after="100" w:afterAutospacing="1" w:line="240" w:lineRule="auto"/>
        <w:outlineLvl w:val="0"/>
        <w:rPr>
          <w:rFonts w:ascii="Segoe UI" w:eastAsia="Times New Roman" w:hAnsi="Segoe UI" w:cs="Segoe UI"/>
          <w:color w:val="212529"/>
          <w:kern w:val="36"/>
          <w:sz w:val="48"/>
          <w:szCs w:val="48"/>
          <w:lang w:eastAsia="en-IN"/>
        </w:rPr>
      </w:pPr>
      <w:r w:rsidRPr="00BA2ECE">
        <w:rPr>
          <w:rFonts w:ascii="Segoe UI" w:eastAsia="Times New Roman" w:hAnsi="Segoe UI" w:cs="Segoe UI"/>
          <w:color w:val="212529"/>
          <w:kern w:val="36"/>
          <w:sz w:val="48"/>
          <w:szCs w:val="48"/>
          <w:lang w:eastAsia="en-IN"/>
        </w:rPr>
        <w:t>Peer-Graded Assignment: Final Assignment – Part 1</w:t>
      </w:r>
    </w:p>
    <w:p w14:paraId="7A218021" w14:textId="77777777" w:rsidR="00BA2ECE" w:rsidRPr="00BA2ECE" w:rsidRDefault="00BA2ECE" w:rsidP="00BA2ECE">
      <w:pPr>
        <w:spacing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b/>
          <w:bCs/>
          <w:color w:val="212529"/>
          <w:sz w:val="24"/>
          <w:szCs w:val="24"/>
          <w:lang w:eastAsia="en-IN"/>
        </w:rPr>
        <w:t>Estimated time needed:</w:t>
      </w:r>
      <w:r w:rsidRPr="00BA2ECE">
        <w:rPr>
          <w:rFonts w:ascii="Segoe UI" w:eastAsia="Times New Roman" w:hAnsi="Segoe UI" w:cs="Segoe UI"/>
          <w:color w:val="212529"/>
          <w:sz w:val="24"/>
          <w:szCs w:val="24"/>
          <w:lang w:eastAsia="en-IN"/>
        </w:rPr>
        <w:t> 45 minutes</w:t>
      </w:r>
    </w:p>
    <w:p w14:paraId="723D5DF5" w14:textId="77777777" w:rsidR="00BA2ECE" w:rsidRPr="00BA2ECE" w:rsidRDefault="00BA2ECE" w:rsidP="00BA2ECE">
      <w:pPr>
        <w:spacing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Congratulations! You have now completed all the modules of this course. This week, you will complete the final assignment that will be graded by your peers. In this first part of the final assignment, you will use provided sample data to create some visualizations using Excel for the web.</w:t>
      </w:r>
    </w:p>
    <w:p w14:paraId="374A7677" w14:textId="77777777" w:rsidR="00BA2ECE" w:rsidRPr="00BA2ECE" w:rsidRDefault="00BA2ECE" w:rsidP="00BA2ECE">
      <w:pPr>
        <w:spacing w:after="100" w:afterAutospacing="1" w:line="240" w:lineRule="auto"/>
        <w:outlineLvl w:val="1"/>
        <w:rPr>
          <w:rFonts w:ascii="Segoe UI" w:eastAsia="Times New Roman" w:hAnsi="Segoe UI" w:cs="Segoe UI"/>
          <w:color w:val="212529"/>
          <w:sz w:val="36"/>
          <w:szCs w:val="36"/>
          <w:lang w:eastAsia="en-IN"/>
        </w:rPr>
      </w:pPr>
      <w:r w:rsidRPr="00BA2ECE">
        <w:rPr>
          <w:rFonts w:ascii="Segoe UI" w:eastAsia="Times New Roman" w:hAnsi="Segoe UI" w:cs="Segoe UI"/>
          <w:color w:val="212529"/>
          <w:sz w:val="36"/>
          <w:szCs w:val="36"/>
          <w:lang w:eastAsia="en-IN"/>
        </w:rPr>
        <w:t>Software Used in this Assignment</w:t>
      </w:r>
    </w:p>
    <w:p w14:paraId="3EAF93D0" w14:textId="77777777" w:rsidR="00BA2ECE" w:rsidRPr="00BA2ECE" w:rsidRDefault="00BA2ECE" w:rsidP="00BA2ECE">
      <w:pPr>
        <w:spacing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The instruction videos in this course use the full Excel Desktop version as this has all the available product features, but for the hands-on labs we will be using the free 'Excel for the web' version as this is available to everyone.</w:t>
      </w:r>
    </w:p>
    <w:p w14:paraId="70C67192" w14:textId="77777777" w:rsidR="00BA2ECE" w:rsidRPr="00BA2ECE" w:rsidRDefault="00BA2ECE" w:rsidP="00BA2ECE">
      <w:pPr>
        <w:spacing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Although you can use the Excel Desktop software if you have access to this version, </w:t>
      </w:r>
      <w:ins w:id="0" w:author="Unknown">
        <w:r w:rsidRPr="00BA2ECE">
          <w:rPr>
            <w:rFonts w:ascii="Segoe UI" w:eastAsia="Times New Roman" w:hAnsi="Segoe UI" w:cs="Segoe UI"/>
            <w:color w:val="212529"/>
            <w:sz w:val="24"/>
            <w:szCs w:val="24"/>
            <w:lang w:eastAsia="en-IN"/>
          </w:rPr>
          <w:t>it is recommended that you use Excel for the web for the hands-on labs </w:t>
        </w:r>
      </w:ins>
      <w:r w:rsidRPr="00BA2ECE">
        <w:rPr>
          <w:rFonts w:ascii="Segoe UI" w:eastAsia="Times New Roman" w:hAnsi="Segoe UI" w:cs="Segoe UI"/>
          <w:color w:val="212529"/>
          <w:sz w:val="24"/>
          <w:szCs w:val="24"/>
          <w:lang w:eastAsia="en-IN"/>
        </w:rPr>
        <w:t>as the lab instructions specifically refer to this version, and there are some small differences in the interface and available features. If you do not yet have access to Excel for the Web, you can follow the instructions in the following lab to get started with it: </w:t>
      </w:r>
      <w:hyperlink r:id="rId6" w:tgtFrame="_blank" w:history="1">
        <w:r w:rsidRPr="00BA2ECE">
          <w:rPr>
            <w:rFonts w:ascii="Segoe UI" w:eastAsia="Times New Roman" w:hAnsi="Segoe UI" w:cs="Segoe UI"/>
            <w:color w:val="007BFF"/>
            <w:sz w:val="24"/>
            <w:szCs w:val="24"/>
            <w:lang w:eastAsia="en-IN"/>
          </w:rPr>
          <w:t>Hands-on Lab: Introduction to Excel for the web</w:t>
        </w:r>
      </w:hyperlink>
      <w:r w:rsidRPr="00BA2ECE">
        <w:rPr>
          <w:rFonts w:ascii="Segoe UI" w:eastAsia="Times New Roman" w:hAnsi="Segoe UI" w:cs="Segoe UI"/>
          <w:color w:val="212529"/>
          <w:sz w:val="24"/>
          <w:szCs w:val="24"/>
          <w:lang w:eastAsia="en-IN"/>
        </w:rPr>
        <w:t>.</w:t>
      </w:r>
    </w:p>
    <w:p w14:paraId="07FFD42C" w14:textId="77777777" w:rsidR="00BA2ECE" w:rsidRPr="00BA2ECE" w:rsidRDefault="00BA2ECE" w:rsidP="00BA2ECE">
      <w:pPr>
        <w:spacing w:after="100" w:afterAutospacing="1" w:line="240" w:lineRule="auto"/>
        <w:outlineLvl w:val="1"/>
        <w:rPr>
          <w:rFonts w:ascii="Segoe UI" w:eastAsia="Times New Roman" w:hAnsi="Segoe UI" w:cs="Segoe UI"/>
          <w:color w:val="212529"/>
          <w:sz w:val="36"/>
          <w:szCs w:val="36"/>
          <w:lang w:eastAsia="en-IN"/>
        </w:rPr>
      </w:pPr>
      <w:r w:rsidRPr="00BA2ECE">
        <w:rPr>
          <w:rFonts w:ascii="Segoe UI" w:eastAsia="Times New Roman" w:hAnsi="Segoe UI" w:cs="Segoe UI"/>
          <w:color w:val="212529"/>
          <w:sz w:val="36"/>
          <w:szCs w:val="36"/>
          <w:lang w:eastAsia="en-IN"/>
        </w:rPr>
        <w:t>Dataset Used in this Assignment</w:t>
      </w:r>
    </w:p>
    <w:p w14:paraId="7C7B3F46" w14:textId="77777777" w:rsidR="00BA2ECE" w:rsidRPr="00BA2ECE" w:rsidRDefault="00BA2ECE" w:rsidP="00BA2ECE">
      <w:pPr>
        <w:spacing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The dataset used in this lab comes from the following source: </w:t>
      </w:r>
      <w:hyperlink r:id="rId7" w:tgtFrame="_blank" w:history="1">
        <w:r w:rsidRPr="00BA2ECE">
          <w:rPr>
            <w:rFonts w:ascii="Segoe UI" w:eastAsia="Times New Roman" w:hAnsi="Segoe UI" w:cs="Segoe UI"/>
            <w:color w:val="007BFF"/>
            <w:sz w:val="24"/>
            <w:szCs w:val="24"/>
            <w:lang w:eastAsia="en-IN"/>
          </w:rPr>
          <w:t>https://community.ibm.com/accelerators/?context=analytics&amp;type=Data&amp;product=Cognos%20Analytics&amp;industry=Automotive</w:t>
        </w:r>
      </w:hyperlink>
      <w:r w:rsidRPr="00BA2ECE">
        <w:rPr>
          <w:rFonts w:ascii="Segoe UI" w:eastAsia="Times New Roman" w:hAnsi="Segoe UI" w:cs="Segoe UI"/>
          <w:color w:val="212529"/>
          <w:sz w:val="24"/>
          <w:szCs w:val="24"/>
          <w:lang w:eastAsia="en-IN"/>
        </w:rPr>
        <w:t> in the </w:t>
      </w:r>
      <w:r w:rsidRPr="00BA2ECE">
        <w:rPr>
          <w:rFonts w:ascii="Segoe UI" w:eastAsia="Times New Roman" w:hAnsi="Segoe UI" w:cs="Segoe UI"/>
          <w:b/>
          <w:bCs/>
          <w:color w:val="212529"/>
          <w:sz w:val="24"/>
          <w:szCs w:val="24"/>
          <w:lang w:eastAsia="en-IN"/>
        </w:rPr>
        <w:t xml:space="preserve">IBM Accelerator </w:t>
      </w:r>
      <w:proofErr w:type="spellStart"/>
      <w:r w:rsidRPr="00BA2ECE">
        <w:rPr>
          <w:rFonts w:ascii="Segoe UI" w:eastAsia="Times New Roman" w:hAnsi="Segoe UI" w:cs="Segoe UI"/>
          <w:b/>
          <w:bCs/>
          <w:color w:val="212529"/>
          <w:sz w:val="24"/>
          <w:szCs w:val="24"/>
          <w:lang w:eastAsia="en-IN"/>
        </w:rPr>
        <w:t>Catalog</w:t>
      </w:r>
      <w:proofErr w:type="spellEnd"/>
      <w:r w:rsidRPr="00BA2ECE">
        <w:rPr>
          <w:rFonts w:ascii="Segoe UI" w:eastAsia="Times New Roman" w:hAnsi="Segoe UI" w:cs="Segoe UI"/>
          <w:color w:val="212529"/>
          <w:sz w:val="24"/>
          <w:szCs w:val="24"/>
          <w:lang w:eastAsia="en-IN"/>
        </w:rPr>
        <w:t>. The Terms of use for such are located at </w:t>
      </w:r>
      <w:hyperlink r:id="rId8" w:tgtFrame="_blank" w:history="1">
        <w:r w:rsidRPr="00BA2ECE">
          <w:rPr>
            <w:rFonts w:ascii="Segoe UI" w:eastAsia="Times New Roman" w:hAnsi="Segoe UI" w:cs="Segoe UI"/>
            <w:color w:val="007BFF"/>
            <w:sz w:val="24"/>
            <w:szCs w:val="24"/>
            <w:lang w:eastAsia="en-IN"/>
          </w:rPr>
          <w:t>https://developer.ibm.com/terms/ibm-developer-terms-of-use/</w:t>
        </w:r>
      </w:hyperlink>
      <w:r w:rsidRPr="00BA2ECE">
        <w:rPr>
          <w:rFonts w:ascii="Segoe UI" w:eastAsia="Times New Roman" w:hAnsi="Segoe UI" w:cs="Segoe UI"/>
          <w:color w:val="212529"/>
          <w:sz w:val="24"/>
          <w:szCs w:val="24"/>
          <w:lang w:eastAsia="en-IN"/>
        </w:rPr>
        <w:t>.</w:t>
      </w:r>
    </w:p>
    <w:p w14:paraId="1F374F7A" w14:textId="77777777" w:rsidR="00BA2ECE" w:rsidRPr="00BA2ECE" w:rsidRDefault="00BA2ECE" w:rsidP="00BA2ECE">
      <w:pPr>
        <w:spacing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lastRenderedPageBreak/>
        <w:t>We are using a modified subset of that dataset for the lab, so to follow the lab instructions successfully please use the dataset provided with the lab, rather than the dataset from the original source.</w:t>
      </w:r>
    </w:p>
    <w:p w14:paraId="27F0B64A" w14:textId="77777777" w:rsidR="00BA2ECE" w:rsidRPr="00BA2ECE" w:rsidRDefault="00BA2ECE" w:rsidP="00BA2ECE">
      <w:pPr>
        <w:spacing w:after="100" w:afterAutospacing="1" w:line="240" w:lineRule="auto"/>
        <w:outlineLvl w:val="1"/>
        <w:rPr>
          <w:rFonts w:ascii="Segoe UI" w:eastAsia="Times New Roman" w:hAnsi="Segoe UI" w:cs="Segoe UI"/>
          <w:color w:val="212529"/>
          <w:sz w:val="36"/>
          <w:szCs w:val="36"/>
          <w:lang w:eastAsia="en-IN"/>
        </w:rPr>
      </w:pPr>
      <w:r w:rsidRPr="00BA2ECE">
        <w:rPr>
          <w:rFonts w:ascii="Segoe UI" w:eastAsia="Times New Roman" w:hAnsi="Segoe UI" w:cs="Segoe UI"/>
          <w:color w:val="212529"/>
          <w:sz w:val="36"/>
          <w:szCs w:val="36"/>
          <w:lang w:eastAsia="en-IN"/>
        </w:rPr>
        <w:t>Assignment Scenario</w:t>
      </w:r>
    </w:p>
    <w:p w14:paraId="588E0CD9" w14:textId="77777777" w:rsidR="00BA2ECE" w:rsidRPr="00BA2ECE" w:rsidRDefault="00BA2ECE" w:rsidP="00BA2ECE">
      <w:pPr>
        <w:spacing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As a regional manager for a chain of car dealerships you need to create some visualizations to allow you to understand your car sales and profits for each dealer.</w:t>
      </w:r>
    </w:p>
    <w:p w14:paraId="5C8FC41C" w14:textId="77777777" w:rsidR="00BA2ECE" w:rsidRPr="00BA2ECE" w:rsidRDefault="00BA2ECE" w:rsidP="00BA2ECE">
      <w:pPr>
        <w:spacing w:after="100" w:afterAutospacing="1" w:line="240" w:lineRule="auto"/>
        <w:outlineLvl w:val="1"/>
        <w:rPr>
          <w:rFonts w:ascii="Segoe UI" w:eastAsia="Times New Roman" w:hAnsi="Segoe UI" w:cs="Segoe UI"/>
          <w:color w:val="212529"/>
          <w:sz w:val="36"/>
          <w:szCs w:val="36"/>
          <w:lang w:eastAsia="en-IN"/>
        </w:rPr>
      </w:pPr>
      <w:r w:rsidRPr="00BA2ECE">
        <w:rPr>
          <w:rFonts w:ascii="Segoe UI" w:eastAsia="Times New Roman" w:hAnsi="Segoe UI" w:cs="Segoe UI"/>
          <w:color w:val="212529"/>
          <w:sz w:val="36"/>
          <w:szCs w:val="36"/>
          <w:lang w:eastAsia="en-IN"/>
        </w:rPr>
        <w:t>Guidelines for the Submission</w:t>
      </w:r>
    </w:p>
    <w:p w14:paraId="126359DD" w14:textId="77777777" w:rsidR="00BA2ECE" w:rsidRPr="00BA2ECE" w:rsidRDefault="00BA2ECE" w:rsidP="00BA2ECE">
      <w:pPr>
        <w:spacing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Download the file </w:t>
      </w:r>
      <w:hyperlink r:id="rId9" w:history="1">
        <w:r w:rsidRPr="00BA2ECE">
          <w:rPr>
            <w:rFonts w:ascii="Segoe UI" w:eastAsia="Times New Roman" w:hAnsi="Segoe UI" w:cs="Segoe UI"/>
            <w:color w:val="007BFF"/>
            <w:sz w:val="24"/>
            <w:szCs w:val="24"/>
            <w:lang w:eastAsia="en-IN"/>
          </w:rPr>
          <w:t>CarSalesByModelStart.xlsx</w:t>
        </w:r>
      </w:hyperlink>
      <w:r w:rsidRPr="00BA2ECE">
        <w:rPr>
          <w:rFonts w:ascii="Segoe UI" w:eastAsia="Times New Roman" w:hAnsi="Segoe UI" w:cs="Segoe UI"/>
          <w:color w:val="212529"/>
          <w:sz w:val="24"/>
          <w:szCs w:val="24"/>
          <w:lang w:eastAsia="en-IN"/>
        </w:rPr>
        <w:t>. Upload and open the file in Excel for the web.</w:t>
      </w:r>
    </w:p>
    <w:p w14:paraId="087B3826" w14:textId="77777777" w:rsidR="00BA2ECE" w:rsidRPr="00BA2ECE" w:rsidRDefault="00BA2ECE" w:rsidP="00BA2ECE">
      <w:pPr>
        <w:spacing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Use the course videos and hands-on lab from Module 1 Lesson 1 ‘Creating Charts’ to help you complete the following tasks.</w:t>
      </w:r>
    </w:p>
    <w:p w14:paraId="7A25BA81" w14:textId="77777777" w:rsidR="00BA2ECE" w:rsidRPr="00BA2ECE" w:rsidRDefault="00BA2ECE" w:rsidP="00BA2ECE">
      <w:pPr>
        <w:spacing w:after="100" w:afterAutospacing="1" w:line="240" w:lineRule="auto"/>
        <w:rPr>
          <w:rFonts w:ascii="Segoe UI" w:eastAsia="Times New Roman" w:hAnsi="Segoe UI" w:cs="Segoe UI"/>
          <w:color w:val="212529"/>
          <w:sz w:val="24"/>
          <w:szCs w:val="24"/>
          <w:lang w:eastAsia="en-IN"/>
        </w:rPr>
      </w:pPr>
      <w:ins w:id="1" w:author="Unknown">
        <w:r w:rsidRPr="00BA2ECE">
          <w:rPr>
            <w:rFonts w:ascii="Segoe UI" w:eastAsia="Times New Roman" w:hAnsi="Segoe UI" w:cs="Segoe UI"/>
            <w:color w:val="212529"/>
            <w:sz w:val="24"/>
            <w:szCs w:val="24"/>
            <w:lang w:eastAsia="en-IN"/>
          </w:rPr>
          <w:t>Create visualizations for the following captured KPI metrics:</w:t>
        </w:r>
      </w:ins>
    </w:p>
    <w:p w14:paraId="1470E99E" w14:textId="77777777" w:rsidR="00BA2ECE" w:rsidRPr="00BA2ECE" w:rsidRDefault="00BA2ECE" w:rsidP="00BA2ECE">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b/>
          <w:bCs/>
          <w:color w:val="212529"/>
          <w:sz w:val="24"/>
          <w:szCs w:val="24"/>
          <w:lang w:eastAsia="en-IN"/>
        </w:rPr>
        <w:t>'Quantity Sold' by 'Dealer ID'</w:t>
      </w:r>
      <w:r w:rsidRPr="00BA2ECE">
        <w:rPr>
          <w:rFonts w:ascii="Segoe UI" w:eastAsia="Times New Roman" w:hAnsi="Segoe UI" w:cs="Segoe UI"/>
          <w:color w:val="212529"/>
          <w:sz w:val="24"/>
          <w:szCs w:val="24"/>
          <w:lang w:eastAsia="en-IN"/>
        </w:rPr>
        <w:t> - as a bar chart, sorted in descending order of quantity sold, and change the chart title to "Quantity Sold by Dealer ID" (Hint: Use the pivot table on Sheet1, and use 'Format' on the 'Chart' tab to change the chart title)</w:t>
      </w:r>
    </w:p>
    <w:p w14:paraId="4ABF0486" w14:textId="77777777" w:rsidR="00BA2ECE" w:rsidRPr="00BA2ECE" w:rsidRDefault="00BA2ECE" w:rsidP="00BA2ECE">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b/>
          <w:bCs/>
          <w:color w:val="212529"/>
          <w:sz w:val="24"/>
          <w:szCs w:val="24"/>
          <w:lang w:eastAsia="en-IN"/>
        </w:rPr>
        <w:t>'Profit' by 'Date' and 'Model'</w:t>
      </w:r>
      <w:r w:rsidRPr="00BA2ECE">
        <w:rPr>
          <w:rFonts w:ascii="Segoe UI" w:eastAsia="Times New Roman" w:hAnsi="Segoe UI" w:cs="Segoe UI"/>
          <w:color w:val="212529"/>
          <w:sz w:val="24"/>
          <w:szCs w:val="24"/>
          <w:lang w:eastAsia="en-IN"/>
        </w:rPr>
        <w:t> - as a line chart, and give the chart a title of "Profit by Date and Model" (Hint: Use the pivot table on Sheet2, and use 'Chart Title' on the 'Chart' tab to change the chart title)</w:t>
      </w:r>
    </w:p>
    <w:p w14:paraId="1D1D7661" w14:textId="77777777" w:rsidR="00BA2ECE" w:rsidRPr="00BA2ECE" w:rsidRDefault="00BA2ECE" w:rsidP="00BA2ECE">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b/>
          <w:bCs/>
          <w:color w:val="212529"/>
          <w:sz w:val="24"/>
          <w:szCs w:val="24"/>
          <w:lang w:eastAsia="en-IN"/>
        </w:rPr>
        <w:t>'Profit' by 'Year' and 'Dealer ID'</w:t>
      </w:r>
      <w:r w:rsidRPr="00BA2ECE">
        <w:rPr>
          <w:rFonts w:ascii="Segoe UI" w:eastAsia="Times New Roman" w:hAnsi="Segoe UI" w:cs="Segoe UI"/>
          <w:color w:val="212529"/>
          <w:sz w:val="24"/>
          <w:szCs w:val="24"/>
          <w:lang w:eastAsia="en-IN"/>
        </w:rPr>
        <w:t xml:space="preserve"> - as a column chart, titled "Profit by Year and Dealer ID" with the data columns in red (Hint: Use the pivot table on Sheet3, and use 'Format' on the 'Chart' tab to change the chart title and to format the 'series' fill </w:t>
      </w:r>
      <w:proofErr w:type="spellStart"/>
      <w:r w:rsidRPr="00BA2ECE">
        <w:rPr>
          <w:rFonts w:ascii="Segoe UI" w:eastAsia="Times New Roman" w:hAnsi="Segoe UI" w:cs="Segoe UI"/>
          <w:color w:val="212529"/>
          <w:sz w:val="24"/>
          <w:szCs w:val="24"/>
          <w:lang w:eastAsia="en-IN"/>
        </w:rPr>
        <w:t>color</w:t>
      </w:r>
      <w:proofErr w:type="spellEnd"/>
      <w:r w:rsidRPr="00BA2ECE">
        <w:rPr>
          <w:rFonts w:ascii="Segoe UI" w:eastAsia="Times New Roman" w:hAnsi="Segoe UI" w:cs="Segoe UI"/>
          <w:color w:val="212529"/>
          <w:sz w:val="24"/>
          <w:szCs w:val="24"/>
          <w:lang w:eastAsia="en-IN"/>
        </w:rPr>
        <w:t xml:space="preserve"> in red)</w:t>
      </w:r>
    </w:p>
    <w:p w14:paraId="0E5317B8" w14:textId="77777777" w:rsidR="00BA2ECE" w:rsidRPr="00BA2ECE" w:rsidRDefault="00BA2ECE" w:rsidP="00BA2ECE">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b/>
          <w:bCs/>
          <w:color w:val="212529"/>
          <w:sz w:val="24"/>
          <w:szCs w:val="24"/>
          <w:lang w:eastAsia="en-IN"/>
        </w:rPr>
        <w:t>'Sum of Profits' for 'Hudson model cars' by 'Dealer ID'</w:t>
      </w:r>
      <w:r w:rsidRPr="00BA2ECE">
        <w:rPr>
          <w:rFonts w:ascii="Segoe UI" w:eastAsia="Times New Roman" w:hAnsi="Segoe UI" w:cs="Segoe UI"/>
          <w:color w:val="212529"/>
          <w:sz w:val="24"/>
          <w:szCs w:val="24"/>
          <w:lang w:eastAsia="en-IN"/>
        </w:rPr>
        <w:t xml:space="preserve"> - as a line chart, titled "Profit of Hudson Models by Dealer ID". Also remove the horizontal gridlines from the chart, put the legend on the right side of the chart, and </w:t>
      </w:r>
      <w:proofErr w:type="spellStart"/>
      <w:r w:rsidRPr="00BA2ECE">
        <w:rPr>
          <w:rFonts w:ascii="Segoe UI" w:eastAsia="Times New Roman" w:hAnsi="Segoe UI" w:cs="Segoe UI"/>
          <w:color w:val="212529"/>
          <w:sz w:val="24"/>
          <w:szCs w:val="24"/>
          <w:lang w:eastAsia="en-IN"/>
        </w:rPr>
        <w:t>color</w:t>
      </w:r>
      <w:proofErr w:type="spellEnd"/>
      <w:r w:rsidRPr="00BA2ECE">
        <w:rPr>
          <w:rFonts w:ascii="Segoe UI" w:eastAsia="Times New Roman" w:hAnsi="Segoe UI" w:cs="Segoe UI"/>
          <w:color w:val="212529"/>
          <w:sz w:val="24"/>
          <w:szCs w:val="24"/>
          <w:lang w:eastAsia="en-IN"/>
        </w:rPr>
        <w:t xml:space="preserve"> the series outline in green. (Hint: Use the pivot table on Sheet4, use 'Gridlines' in the 'Axes' group on the 'Chart' tab to remove the gridlines, and use 'Format' on the 'Chart' tab to change the chart title, to move the legend, and to format the 'series' outline </w:t>
      </w:r>
      <w:proofErr w:type="spellStart"/>
      <w:r w:rsidRPr="00BA2ECE">
        <w:rPr>
          <w:rFonts w:ascii="Segoe UI" w:eastAsia="Times New Roman" w:hAnsi="Segoe UI" w:cs="Segoe UI"/>
          <w:color w:val="212529"/>
          <w:sz w:val="24"/>
          <w:szCs w:val="24"/>
          <w:lang w:eastAsia="en-IN"/>
        </w:rPr>
        <w:t>color</w:t>
      </w:r>
      <w:proofErr w:type="spellEnd"/>
      <w:r w:rsidRPr="00BA2ECE">
        <w:rPr>
          <w:rFonts w:ascii="Segoe UI" w:eastAsia="Times New Roman" w:hAnsi="Segoe UI" w:cs="Segoe UI"/>
          <w:color w:val="212529"/>
          <w:sz w:val="24"/>
          <w:szCs w:val="24"/>
          <w:lang w:eastAsia="en-IN"/>
        </w:rPr>
        <w:t xml:space="preserve"> in green)</w:t>
      </w:r>
    </w:p>
    <w:p w14:paraId="24C1B554" w14:textId="77777777" w:rsidR="00BA2ECE" w:rsidRPr="00BA2ECE" w:rsidRDefault="00BA2ECE" w:rsidP="00BA2ECE">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b/>
          <w:bCs/>
          <w:color w:val="212529"/>
          <w:sz w:val="24"/>
          <w:szCs w:val="24"/>
          <w:lang w:eastAsia="en-IN"/>
        </w:rPr>
        <w:t>Save your workbook:</w:t>
      </w:r>
      <w:r w:rsidRPr="00BA2ECE">
        <w:rPr>
          <w:rFonts w:ascii="Segoe UI" w:eastAsia="Times New Roman" w:hAnsi="Segoe UI" w:cs="Segoe UI"/>
          <w:color w:val="212529"/>
          <w:sz w:val="24"/>
          <w:szCs w:val="24"/>
          <w:lang w:eastAsia="en-IN"/>
        </w:rPr>
        <w:t> Use 'Save As' to save your completed workbook as </w:t>
      </w:r>
      <w:r w:rsidRPr="00BA2ECE">
        <w:rPr>
          <w:rFonts w:ascii="Segoe UI" w:eastAsia="Times New Roman" w:hAnsi="Segoe UI" w:cs="Segoe UI"/>
          <w:b/>
          <w:bCs/>
          <w:color w:val="212529"/>
          <w:sz w:val="24"/>
          <w:szCs w:val="24"/>
          <w:lang w:eastAsia="en-IN"/>
        </w:rPr>
        <w:t>CarSalesByModelEnd.xlsx</w:t>
      </w:r>
    </w:p>
    <w:p w14:paraId="365615EF" w14:textId="77777777" w:rsidR="00BA2ECE" w:rsidRPr="00BA2ECE" w:rsidRDefault="00BA2ECE" w:rsidP="00BA2ECE">
      <w:pPr>
        <w:spacing w:after="100" w:afterAutospacing="1" w:line="240" w:lineRule="auto"/>
        <w:outlineLvl w:val="1"/>
        <w:rPr>
          <w:rFonts w:ascii="Segoe UI" w:eastAsia="Times New Roman" w:hAnsi="Segoe UI" w:cs="Segoe UI"/>
          <w:color w:val="212529"/>
          <w:sz w:val="36"/>
          <w:szCs w:val="36"/>
          <w:lang w:eastAsia="en-IN"/>
        </w:rPr>
      </w:pPr>
      <w:r w:rsidRPr="00BA2ECE">
        <w:rPr>
          <w:rFonts w:ascii="Segoe UI" w:eastAsia="Times New Roman" w:hAnsi="Segoe UI" w:cs="Segoe UI"/>
          <w:color w:val="212529"/>
          <w:sz w:val="36"/>
          <w:szCs w:val="36"/>
          <w:lang w:eastAsia="en-IN"/>
        </w:rPr>
        <w:t>Grading Information</w:t>
      </w:r>
    </w:p>
    <w:p w14:paraId="1F943111" w14:textId="77777777" w:rsidR="00BA2ECE" w:rsidRPr="00BA2ECE" w:rsidRDefault="00BA2ECE" w:rsidP="00BA2ECE">
      <w:pPr>
        <w:spacing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lastRenderedPageBreak/>
        <w:t>For your assignment to be graded in a subsequent step in the course, you will be required to upload the completed Excel for the web workbook that you saved in Task 5.</w:t>
      </w:r>
    </w:p>
    <w:p w14:paraId="132B1858" w14:textId="77777777" w:rsidR="00BA2ECE" w:rsidRPr="00BA2ECE" w:rsidRDefault="00BA2ECE" w:rsidP="00BA2ECE">
      <w:pPr>
        <w:spacing w:after="100" w:afterAutospacing="1" w:line="240" w:lineRule="auto"/>
        <w:rPr>
          <w:rFonts w:ascii="Segoe UI" w:eastAsia="Times New Roman" w:hAnsi="Segoe UI" w:cs="Segoe UI"/>
          <w:color w:val="212529"/>
          <w:sz w:val="24"/>
          <w:szCs w:val="24"/>
          <w:lang w:eastAsia="en-IN"/>
        </w:rPr>
      </w:pPr>
      <w:ins w:id="2" w:author="Unknown">
        <w:r w:rsidRPr="00BA2ECE">
          <w:rPr>
            <w:rFonts w:ascii="Segoe UI" w:eastAsia="Times New Roman" w:hAnsi="Segoe UI" w:cs="Segoe UI"/>
            <w:color w:val="212529"/>
            <w:sz w:val="24"/>
            <w:szCs w:val="24"/>
            <w:lang w:eastAsia="en-IN"/>
          </w:rPr>
          <w:t>The </w:t>
        </w:r>
        <w:r w:rsidRPr="00BA2ECE">
          <w:rPr>
            <w:rFonts w:ascii="Segoe UI" w:eastAsia="Times New Roman" w:hAnsi="Segoe UI" w:cs="Segoe UI"/>
            <w:b/>
            <w:bCs/>
            <w:color w:val="212529"/>
            <w:sz w:val="24"/>
            <w:szCs w:val="24"/>
            <w:lang w:eastAsia="en-IN"/>
          </w:rPr>
          <w:t>main grading criteria</w:t>
        </w:r>
        <w:r w:rsidRPr="00BA2ECE">
          <w:rPr>
            <w:rFonts w:ascii="Segoe UI" w:eastAsia="Times New Roman" w:hAnsi="Segoe UI" w:cs="Segoe UI"/>
            <w:color w:val="212529"/>
            <w:sz w:val="24"/>
            <w:szCs w:val="24"/>
            <w:lang w:eastAsia="en-IN"/>
          </w:rPr>
          <w:t> will be:</w:t>
        </w:r>
      </w:ins>
    </w:p>
    <w:p w14:paraId="7751A029" w14:textId="77777777" w:rsidR="00BA2ECE" w:rsidRPr="00BA2ECE" w:rsidRDefault="00BA2ECE" w:rsidP="00BA2ECE">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Have you used the correct visualizations?</w:t>
      </w:r>
    </w:p>
    <w:p w14:paraId="117A4DF1" w14:textId="77777777" w:rsidR="00BA2ECE" w:rsidRPr="00BA2ECE" w:rsidRDefault="00BA2ECE" w:rsidP="00BA2ECE">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Have you titled the charts correctly?</w:t>
      </w:r>
    </w:p>
    <w:p w14:paraId="1C0CD292" w14:textId="77777777" w:rsidR="00BA2ECE" w:rsidRPr="00BA2ECE" w:rsidRDefault="00BA2ECE" w:rsidP="00BA2ECE">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Have you formatted the chart elements as directed?</w:t>
      </w:r>
    </w:p>
    <w:p w14:paraId="32F6F179" w14:textId="77777777" w:rsidR="00BA2ECE" w:rsidRPr="00BA2ECE" w:rsidRDefault="00BA2ECE" w:rsidP="00BA2ECE">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Have you saved the workbook for grading?</w:t>
      </w:r>
    </w:p>
    <w:p w14:paraId="469A7EE8" w14:textId="77777777" w:rsidR="00BA2ECE" w:rsidRPr="00BA2ECE" w:rsidRDefault="00BA2ECE" w:rsidP="00BA2ECE">
      <w:pPr>
        <w:spacing w:after="100" w:afterAutospacing="1" w:line="240" w:lineRule="auto"/>
        <w:rPr>
          <w:rFonts w:ascii="Segoe UI" w:eastAsia="Times New Roman" w:hAnsi="Segoe UI" w:cs="Segoe UI"/>
          <w:color w:val="212529"/>
          <w:sz w:val="24"/>
          <w:szCs w:val="24"/>
          <w:lang w:eastAsia="en-IN"/>
        </w:rPr>
      </w:pPr>
      <w:ins w:id="3" w:author="Unknown">
        <w:r w:rsidRPr="00BA2ECE">
          <w:rPr>
            <w:rFonts w:ascii="Segoe UI" w:eastAsia="Times New Roman" w:hAnsi="Segoe UI" w:cs="Segoe UI"/>
            <w:color w:val="212529"/>
            <w:sz w:val="24"/>
            <w:szCs w:val="24"/>
            <w:lang w:eastAsia="en-IN"/>
          </w:rPr>
          <w:t>You </w:t>
        </w:r>
        <w:r w:rsidRPr="00BA2ECE">
          <w:rPr>
            <w:rFonts w:ascii="Segoe UI" w:eastAsia="Times New Roman" w:hAnsi="Segoe UI" w:cs="Segoe UI"/>
            <w:b/>
            <w:bCs/>
            <w:color w:val="212529"/>
            <w:sz w:val="24"/>
            <w:szCs w:val="24"/>
            <w:lang w:eastAsia="en-IN"/>
          </w:rPr>
          <w:t>will not be judged</w:t>
        </w:r>
        <w:r w:rsidRPr="00BA2ECE">
          <w:rPr>
            <w:rFonts w:ascii="Segoe UI" w:eastAsia="Times New Roman" w:hAnsi="Segoe UI" w:cs="Segoe UI"/>
            <w:color w:val="212529"/>
            <w:sz w:val="24"/>
            <w:szCs w:val="24"/>
            <w:lang w:eastAsia="en-IN"/>
          </w:rPr>
          <w:t> on:</w:t>
        </w:r>
      </w:ins>
    </w:p>
    <w:p w14:paraId="30035CDB" w14:textId="77777777" w:rsidR="00BA2ECE" w:rsidRPr="00BA2ECE" w:rsidRDefault="00BA2ECE" w:rsidP="00BA2ECE">
      <w:pPr>
        <w:numPr>
          <w:ilvl w:val="0"/>
          <w:numId w:val="3"/>
        </w:numPr>
        <w:spacing w:before="100" w:beforeAutospacing="1"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Your English language, including spelling or grammatical mistakes.</w:t>
      </w:r>
    </w:p>
    <w:p w14:paraId="0C0DF77B" w14:textId="77777777" w:rsidR="00BA2ECE" w:rsidRPr="00BA2ECE" w:rsidRDefault="00BA2ECE" w:rsidP="00BA2ECE">
      <w:pPr>
        <w:numPr>
          <w:ilvl w:val="0"/>
          <w:numId w:val="3"/>
        </w:numPr>
        <w:spacing w:before="100" w:beforeAutospacing="1" w:after="100" w:afterAutospacing="1"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The content of any text or image(s) or where a link is hyperlinked to.</w:t>
      </w:r>
    </w:p>
    <w:p w14:paraId="0EDBECD3" w14:textId="77777777" w:rsidR="00BA2ECE" w:rsidRPr="00BA2ECE" w:rsidRDefault="00BA2ECE" w:rsidP="00BA2ECE">
      <w:pPr>
        <w:spacing w:after="100" w:afterAutospacing="1" w:line="240" w:lineRule="auto"/>
        <w:outlineLvl w:val="1"/>
        <w:rPr>
          <w:rFonts w:ascii="Segoe UI" w:eastAsia="Times New Roman" w:hAnsi="Segoe UI" w:cs="Segoe UI"/>
          <w:color w:val="212529"/>
          <w:sz w:val="36"/>
          <w:szCs w:val="36"/>
          <w:lang w:eastAsia="en-IN"/>
        </w:rPr>
      </w:pPr>
      <w:r w:rsidRPr="00BA2ECE">
        <w:rPr>
          <w:rFonts w:ascii="Segoe UI" w:eastAsia="Times New Roman" w:hAnsi="Segoe UI" w:cs="Segoe UI"/>
          <w:color w:val="212529"/>
          <w:sz w:val="36"/>
          <w:szCs w:val="36"/>
          <w:lang w:eastAsia="en-IN"/>
        </w:rPr>
        <w:t>Author(s)</w:t>
      </w:r>
    </w:p>
    <w:p w14:paraId="2619048A" w14:textId="77777777" w:rsidR="00BA2ECE" w:rsidRPr="00BA2ECE" w:rsidRDefault="00BA2ECE" w:rsidP="00BA2ECE">
      <w:pPr>
        <w:numPr>
          <w:ilvl w:val="0"/>
          <w:numId w:val="4"/>
        </w:numPr>
        <w:spacing w:before="100" w:beforeAutospacing="1" w:after="100" w:afterAutospacing="1" w:line="240" w:lineRule="auto"/>
        <w:rPr>
          <w:rFonts w:ascii="Segoe UI" w:eastAsia="Times New Roman" w:hAnsi="Segoe UI" w:cs="Segoe UI"/>
          <w:color w:val="212529"/>
          <w:sz w:val="24"/>
          <w:szCs w:val="24"/>
          <w:lang w:eastAsia="en-IN"/>
        </w:rPr>
      </w:pPr>
      <w:hyperlink r:id="rId10" w:tgtFrame="_blank" w:history="1">
        <w:r w:rsidRPr="00BA2ECE">
          <w:rPr>
            <w:rFonts w:ascii="Segoe UI" w:eastAsia="Times New Roman" w:hAnsi="Segoe UI" w:cs="Segoe UI"/>
            <w:color w:val="007BFF"/>
            <w:sz w:val="24"/>
            <w:szCs w:val="24"/>
            <w:lang w:eastAsia="en-IN"/>
          </w:rPr>
          <w:t>Steve Ryan</w:t>
        </w:r>
      </w:hyperlink>
    </w:p>
    <w:p w14:paraId="28CFEA37" w14:textId="77777777" w:rsidR="00BA2ECE" w:rsidRPr="00BA2ECE" w:rsidRDefault="00BA2ECE" w:rsidP="00BA2ECE">
      <w:pPr>
        <w:spacing w:after="100" w:afterAutospacing="1" w:line="240" w:lineRule="auto"/>
        <w:outlineLvl w:val="2"/>
        <w:rPr>
          <w:rFonts w:ascii="Segoe UI" w:eastAsia="Times New Roman" w:hAnsi="Segoe UI" w:cs="Segoe UI"/>
          <w:color w:val="212529"/>
          <w:sz w:val="27"/>
          <w:szCs w:val="27"/>
          <w:lang w:eastAsia="en-IN"/>
        </w:rPr>
      </w:pPr>
      <w:r w:rsidRPr="00BA2ECE">
        <w:rPr>
          <w:rFonts w:ascii="Segoe UI" w:eastAsia="Times New Roman" w:hAnsi="Segoe UI" w:cs="Segoe UI"/>
          <w:color w:val="212529"/>
          <w:sz w:val="27"/>
          <w:szCs w:val="27"/>
          <w:lang w:eastAsia="en-IN"/>
        </w:rPr>
        <w:t>Other Contributor(s)</w:t>
      </w:r>
    </w:p>
    <w:p w14:paraId="4B590FC7" w14:textId="77777777" w:rsidR="00BA2ECE" w:rsidRPr="00BA2ECE" w:rsidRDefault="00BA2ECE" w:rsidP="00BA2ECE">
      <w:pPr>
        <w:numPr>
          <w:ilvl w:val="0"/>
          <w:numId w:val="5"/>
        </w:numPr>
        <w:spacing w:before="100" w:beforeAutospacing="1" w:after="100" w:afterAutospacing="1" w:line="240" w:lineRule="auto"/>
        <w:rPr>
          <w:rFonts w:ascii="Segoe UI" w:eastAsia="Times New Roman" w:hAnsi="Segoe UI" w:cs="Segoe UI"/>
          <w:color w:val="212529"/>
          <w:sz w:val="24"/>
          <w:szCs w:val="24"/>
          <w:lang w:eastAsia="en-IN"/>
        </w:rPr>
      </w:pPr>
      <w:hyperlink r:id="rId11" w:tgtFrame="_blank" w:history="1">
        <w:r w:rsidRPr="00BA2ECE">
          <w:rPr>
            <w:rFonts w:ascii="Segoe UI" w:eastAsia="Times New Roman" w:hAnsi="Segoe UI" w:cs="Segoe UI"/>
            <w:color w:val="007BFF"/>
            <w:sz w:val="24"/>
            <w:szCs w:val="24"/>
            <w:lang w:eastAsia="en-IN"/>
          </w:rPr>
          <w:t xml:space="preserve">Sandip </w:t>
        </w:r>
        <w:proofErr w:type="spellStart"/>
        <w:r w:rsidRPr="00BA2ECE">
          <w:rPr>
            <w:rFonts w:ascii="Segoe UI" w:eastAsia="Times New Roman" w:hAnsi="Segoe UI" w:cs="Segoe UI"/>
            <w:color w:val="007BFF"/>
            <w:sz w:val="24"/>
            <w:szCs w:val="24"/>
            <w:lang w:eastAsia="en-IN"/>
          </w:rPr>
          <w:t>Saha</w:t>
        </w:r>
        <w:proofErr w:type="spellEnd"/>
        <w:r w:rsidRPr="00BA2ECE">
          <w:rPr>
            <w:rFonts w:ascii="Segoe UI" w:eastAsia="Times New Roman" w:hAnsi="Segoe UI" w:cs="Segoe UI"/>
            <w:color w:val="007BFF"/>
            <w:sz w:val="24"/>
            <w:szCs w:val="24"/>
            <w:lang w:eastAsia="en-IN"/>
          </w:rPr>
          <w:t xml:space="preserve"> Joy</w:t>
        </w:r>
      </w:hyperlink>
    </w:p>
    <w:p w14:paraId="32BF304B" w14:textId="77777777" w:rsidR="00BA2ECE" w:rsidRPr="00BA2ECE" w:rsidRDefault="00BA2ECE" w:rsidP="00BA2ECE">
      <w:pPr>
        <w:spacing w:after="100" w:afterAutospacing="1" w:line="240" w:lineRule="auto"/>
        <w:outlineLvl w:val="1"/>
        <w:rPr>
          <w:rFonts w:ascii="Segoe UI" w:eastAsia="Times New Roman" w:hAnsi="Segoe UI" w:cs="Segoe UI"/>
          <w:color w:val="212529"/>
          <w:sz w:val="36"/>
          <w:szCs w:val="36"/>
          <w:lang w:eastAsia="en-IN"/>
        </w:rPr>
      </w:pPr>
      <w:r w:rsidRPr="00BA2ECE">
        <w:rPr>
          <w:rFonts w:ascii="Segoe UI" w:eastAsia="Times New Roman" w:hAnsi="Segoe UI" w:cs="Segoe UI"/>
          <w:color w:val="212529"/>
          <w:sz w:val="36"/>
          <w:szCs w:val="36"/>
          <w:lang w:eastAsia="en-IN"/>
        </w:rPr>
        <w:t>Changelog</w:t>
      </w:r>
    </w:p>
    <w:tbl>
      <w:tblPr>
        <w:tblW w:w="0" w:type="auto"/>
        <w:tblCellMar>
          <w:top w:w="15" w:type="dxa"/>
          <w:left w:w="15" w:type="dxa"/>
          <w:bottom w:w="15" w:type="dxa"/>
          <w:right w:w="15" w:type="dxa"/>
        </w:tblCellMar>
        <w:tblLook w:val="04A0" w:firstRow="1" w:lastRow="0" w:firstColumn="1" w:lastColumn="0" w:noHBand="0" w:noVBand="1"/>
      </w:tblPr>
      <w:tblGrid>
        <w:gridCol w:w="1066"/>
        <w:gridCol w:w="882"/>
        <w:gridCol w:w="1517"/>
        <w:gridCol w:w="5561"/>
      </w:tblGrid>
      <w:tr w:rsidR="00BA2ECE" w:rsidRPr="00BA2ECE" w14:paraId="1E4B6CD7" w14:textId="77777777" w:rsidTr="00BA2ECE">
        <w:trPr>
          <w:tblHeader/>
        </w:trPr>
        <w:tc>
          <w:tcPr>
            <w:tcW w:w="0" w:type="auto"/>
            <w:tcBorders>
              <w:top w:val="single" w:sz="6" w:space="0" w:color="DEE2E6"/>
            </w:tcBorders>
            <w:hideMark/>
          </w:tcPr>
          <w:p w14:paraId="6BAC6F68" w14:textId="77777777" w:rsidR="00BA2ECE" w:rsidRPr="00BA2ECE" w:rsidRDefault="00BA2ECE" w:rsidP="00BA2ECE">
            <w:pPr>
              <w:spacing w:after="0" w:line="240" w:lineRule="auto"/>
              <w:jc w:val="center"/>
              <w:rPr>
                <w:rFonts w:ascii="Segoe UI" w:eastAsia="Times New Roman" w:hAnsi="Segoe UI" w:cs="Segoe UI"/>
                <w:b/>
                <w:bCs/>
                <w:color w:val="212529"/>
                <w:sz w:val="24"/>
                <w:szCs w:val="24"/>
                <w:lang w:eastAsia="en-IN"/>
              </w:rPr>
            </w:pPr>
            <w:r w:rsidRPr="00BA2ECE">
              <w:rPr>
                <w:rFonts w:ascii="Segoe UI" w:eastAsia="Times New Roman" w:hAnsi="Segoe UI" w:cs="Segoe UI"/>
                <w:b/>
                <w:bCs/>
                <w:color w:val="212529"/>
                <w:sz w:val="24"/>
                <w:szCs w:val="24"/>
                <w:lang w:eastAsia="en-IN"/>
              </w:rPr>
              <w:t>Date</w:t>
            </w:r>
          </w:p>
        </w:tc>
        <w:tc>
          <w:tcPr>
            <w:tcW w:w="0" w:type="auto"/>
            <w:tcBorders>
              <w:top w:val="single" w:sz="6" w:space="0" w:color="DEE2E6"/>
            </w:tcBorders>
            <w:hideMark/>
          </w:tcPr>
          <w:p w14:paraId="513AD188" w14:textId="77777777" w:rsidR="00BA2ECE" w:rsidRPr="00BA2ECE" w:rsidRDefault="00BA2ECE" w:rsidP="00BA2ECE">
            <w:pPr>
              <w:spacing w:after="0" w:line="240" w:lineRule="auto"/>
              <w:jc w:val="center"/>
              <w:rPr>
                <w:rFonts w:ascii="Segoe UI" w:eastAsia="Times New Roman" w:hAnsi="Segoe UI" w:cs="Segoe UI"/>
                <w:b/>
                <w:bCs/>
                <w:color w:val="212529"/>
                <w:sz w:val="24"/>
                <w:szCs w:val="24"/>
                <w:lang w:eastAsia="en-IN"/>
              </w:rPr>
            </w:pPr>
            <w:r w:rsidRPr="00BA2ECE">
              <w:rPr>
                <w:rFonts w:ascii="Segoe UI" w:eastAsia="Times New Roman" w:hAnsi="Segoe UI" w:cs="Segoe UI"/>
                <w:b/>
                <w:bCs/>
                <w:color w:val="212529"/>
                <w:sz w:val="24"/>
                <w:szCs w:val="24"/>
                <w:lang w:eastAsia="en-IN"/>
              </w:rPr>
              <w:t>Version</w:t>
            </w:r>
          </w:p>
        </w:tc>
        <w:tc>
          <w:tcPr>
            <w:tcW w:w="0" w:type="auto"/>
            <w:tcBorders>
              <w:top w:val="single" w:sz="6" w:space="0" w:color="DEE2E6"/>
            </w:tcBorders>
            <w:hideMark/>
          </w:tcPr>
          <w:p w14:paraId="588525D9" w14:textId="77777777" w:rsidR="00BA2ECE" w:rsidRPr="00BA2ECE" w:rsidRDefault="00BA2ECE" w:rsidP="00BA2ECE">
            <w:pPr>
              <w:spacing w:after="0" w:line="240" w:lineRule="auto"/>
              <w:jc w:val="center"/>
              <w:rPr>
                <w:rFonts w:ascii="Segoe UI" w:eastAsia="Times New Roman" w:hAnsi="Segoe UI" w:cs="Segoe UI"/>
                <w:b/>
                <w:bCs/>
                <w:color w:val="212529"/>
                <w:sz w:val="24"/>
                <w:szCs w:val="24"/>
                <w:lang w:eastAsia="en-IN"/>
              </w:rPr>
            </w:pPr>
            <w:r w:rsidRPr="00BA2ECE">
              <w:rPr>
                <w:rFonts w:ascii="Segoe UI" w:eastAsia="Times New Roman" w:hAnsi="Segoe UI" w:cs="Segoe UI"/>
                <w:b/>
                <w:bCs/>
                <w:color w:val="212529"/>
                <w:sz w:val="24"/>
                <w:szCs w:val="24"/>
                <w:lang w:eastAsia="en-IN"/>
              </w:rPr>
              <w:t>Changed by</w:t>
            </w:r>
          </w:p>
        </w:tc>
        <w:tc>
          <w:tcPr>
            <w:tcW w:w="0" w:type="auto"/>
            <w:tcBorders>
              <w:top w:val="single" w:sz="6" w:space="0" w:color="DEE2E6"/>
            </w:tcBorders>
            <w:hideMark/>
          </w:tcPr>
          <w:p w14:paraId="0709CEB3" w14:textId="77777777" w:rsidR="00BA2ECE" w:rsidRPr="00BA2ECE" w:rsidRDefault="00BA2ECE" w:rsidP="00BA2ECE">
            <w:pPr>
              <w:spacing w:after="0" w:line="240" w:lineRule="auto"/>
              <w:jc w:val="center"/>
              <w:rPr>
                <w:rFonts w:ascii="Segoe UI" w:eastAsia="Times New Roman" w:hAnsi="Segoe UI" w:cs="Segoe UI"/>
                <w:b/>
                <w:bCs/>
                <w:color w:val="212529"/>
                <w:sz w:val="24"/>
                <w:szCs w:val="24"/>
                <w:lang w:eastAsia="en-IN"/>
              </w:rPr>
            </w:pPr>
            <w:r w:rsidRPr="00BA2ECE">
              <w:rPr>
                <w:rFonts w:ascii="Segoe UI" w:eastAsia="Times New Roman" w:hAnsi="Segoe UI" w:cs="Segoe UI"/>
                <w:b/>
                <w:bCs/>
                <w:color w:val="212529"/>
                <w:sz w:val="24"/>
                <w:szCs w:val="24"/>
                <w:lang w:eastAsia="en-IN"/>
              </w:rPr>
              <w:t>Change Description</w:t>
            </w:r>
          </w:p>
        </w:tc>
      </w:tr>
      <w:tr w:rsidR="00BA2ECE" w:rsidRPr="00BA2ECE" w14:paraId="08D24E0A" w14:textId="77777777" w:rsidTr="00BA2ECE">
        <w:tc>
          <w:tcPr>
            <w:tcW w:w="0" w:type="auto"/>
            <w:tcBorders>
              <w:top w:val="single" w:sz="6" w:space="0" w:color="DEE2E6"/>
            </w:tcBorders>
            <w:hideMark/>
          </w:tcPr>
          <w:p w14:paraId="4E9B3657" w14:textId="77777777" w:rsidR="00BA2ECE" w:rsidRPr="00BA2ECE" w:rsidRDefault="00BA2ECE" w:rsidP="00BA2ECE">
            <w:pPr>
              <w:spacing w:after="0"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2020-10-18</w:t>
            </w:r>
          </w:p>
        </w:tc>
        <w:tc>
          <w:tcPr>
            <w:tcW w:w="0" w:type="auto"/>
            <w:tcBorders>
              <w:top w:val="single" w:sz="6" w:space="0" w:color="DEE2E6"/>
            </w:tcBorders>
            <w:hideMark/>
          </w:tcPr>
          <w:p w14:paraId="33809753" w14:textId="77777777" w:rsidR="00BA2ECE" w:rsidRPr="00BA2ECE" w:rsidRDefault="00BA2ECE" w:rsidP="00BA2ECE">
            <w:pPr>
              <w:spacing w:after="0"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1.2</w:t>
            </w:r>
          </w:p>
        </w:tc>
        <w:tc>
          <w:tcPr>
            <w:tcW w:w="0" w:type="auto"/>
            <w:tcBorders>
              <w:top w:val="single" w:sz="6" w:space="0" w:color="DEE2E6"/>
            </w:tcBorders>
            <w:hideMark/>
          </w:tcPr>
          <w:p w14:paraId="673A1E52" w14:textId="77777777" w:rsidR="00BA2ECE" w:rsidRPr="00BA2ECE" w:rsidRDefault="00BA2ECE" w:rsidP="00BA2ECE">
            <w:pPr>
              <w:spacing w:after="0"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Steve Ryan</w:t>
            </w:r>
          </w:p>
        </w:tc>
        <w:tc>
          <w:tcPr>
            <w:tcW w:w="0" w:type="auto"/>
            <w:tcBorders>
              <w:top w:val="single" w:sz="6" w:space="0" w:color="DEE2E6"/>
            </w:tcBorders>
            <w:hideMark/>
          </w:tcPr>
          <w:p w14:paraId="3BAA2175" w14:textId="77777777" w:rsidR="00BA2ECE" w:rsidRPr="00BA2ECE" w:rsidRDefault="00BA2ECE" w:rsidP="00BA2ECE">
            <w:pPr>
              <w:spacing w:after="0"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Edited to make lab work for non-premium version of Excel for the web</w:t>
            </w:r>
          </w:p>
        </w:tc>
      </w:tr>
      <w:tr w:rsidR="00BA2ECE" w:rsidRPr="00BA2ECE" w14:paraId="57AF59F5" w14:textId="77777777" w:rsidTr="00BA2ECE">
        <w:tc>
          <w:tcPr>
            <w:tcW w:w="0" w:type="auto"/>
            <w:tcBorders>
              <w:top w:val="single" w:sz="6" w:space="0" w:color="DEE2E6"/>
            </w:tcBorders>
            <w:hideMark/>
          </w:tcPr>
          <w:p w14:paraId="07088285" w14:textId="77777777" w:rsidR="00BA2ECE" w:rsidRPr="00BA2ECE" w:rsidRDefault="00BA2ECE" w:rsidP="00BA2ECE">
            <w:pPr>
              <w:spacing w:after="0"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2020-10-13</w:t>
            </w:r>
          </w:p>
        </w:tc>
        <w:tc>
          <w:tcPr>
            <w:tcW w:w="0" w:type="auto"/>
            <w:tcBorders>
              <w:top w:val="single" w:sz="6" w:space="0" w:color="DEE2E6"/>
            </w:tcBorders>
            <w:hideMark/>
          </w:tcPr>
          <w:p w14:paraId="6C83D439" w14:textId="77777777" w:rsidR="00BA2ECE" w:rsidRPr="00BA2ECE" w:rsidRDefault="00BA2ECE" w:rsidP="00BA2ECE">
            <w:pPr>
              <w:spacing w:after="0"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1.1</w:t>
            </w:r>
          </w:p>
        </w:tc>
        <w:tc>
          <w:tcPr>
            <w:tcW w:w="0" w:type="auto"/>
            <w:tcBorders>
              <w:top w:val="single" w:sz="6" w:space="0" w:color="DEE2E6"/>
            </w:tcBorders>
            <w:hideMark/>
          </w:tcPr>
          <w:p w14:paraId="1871797C" w14:textId="77777777" w:rsidR="00BA2ECE" w:rsidRPr="00BA2ECE" w:rsidRDefault="00BA2ECE" w:rsidP="00BA2ECE">
            <w:pPr>
              <w:spacing w:after="0"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 xml:space="preserve">Sandip </w:t>
            </w:r>
            <w:proofErr w:type="spellStart"/>
            <w:r w:rsidRPr="00BA2ECE">
              <w:rPr>
                <w:rFonts w:ascii="Segoe UI" w:eastAsia="Times New Roman" w:hAnsi="Segoe UI" w:cs="Segoe UI"/>
                <w:color w:val="212529"/>
                <w:sz w:val="24"/>
                <w:szCs w:val="24"/>
                <w:lang w:eastAsia="en-IN"/>
              </w:rPr>
              <w:t>Saha</w:t>
            </w:r>
            <w:proofErr w:type="spellEnd"/>
            <w:r w:rsidRPr="00BA2ECE">
              <w:rPr>
                <w:rFonts w:ascii="Segoe UI" w:eastAsia="Times New Roman" w:hAnsi="Segoe UI" w:cs="Segoe UI"/>
                <w:color w:val="212529"/>
                <w:sz w:val="24"/>
                <w:szCs w:val="24"/>
                <w:lang w:eastAsia="en-IN"/>
              </w:rPr>
              <w:t xml:space="preserve"> Joy</w:t>
            </w:r>
          </w:p>
        </w:tc>
        <w:tc>
          <w:tcPr>
            <w:tcW w:w="0" w:type="auto"/>
            <w:tcBorders>
              <w:top w:val="single" w:sz="6" w:space="0" w:color="DEE2E6"/>
            </w:tcBorders>
            <w:hideMark/>
          </w:tcPr>
          <w:p w14:paraId="544E3761" w14:textId="77777777" w:rsidR="00BA2ECE" w:rsidRPr="00BA2ECE" w:rsidRDefault="00BA2ECE" w:rsidP="00BA2ECE">
            <w:pPr>
              <w:spacing w:after="0"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ID review</w:t>
            </w:r>
          </w:p>
        </w:tc>
      </w:tr>
      <w:tr w:rsidR="00BA2ECE" w:rsidRPr="00BA2ECE" w14:paraId="27F93173" w14:textId="77777777" w:rsidTr="00BA2ECE">
        <w:tc>
          <w:tcPr>
            <w:tcW w:w="0" w:type="auto"/>
            <w:tcBorders>
              <w:top w:val="single" w:sz="6" w:space="0" w:color="DEE2E6"/>
            </w:tcBorders>
            <w:hideMark/>
          </w:tcPr>
          <w:p w14:paraId="7D1ADE0C" w14:textId="77777777" w:rsidR="00BA2ECE" w:rsidRPr="00BA2ECE" w:rsidRDefault="00BA2ECE" w:rsidP="00BA2ECE">
            <w:pPr>
              <w:spacing w:after="0"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2020-10-12</w:t>
            </w:r>
          </w:p>
        </w:tc>
        <w:tc>
          <w:tcPr>
            <w:tcW w:w="0" w:type="auto"/>
            <w:tcBorders>
              <w:top w:val="single" w:sz="6" w:space="0" w:color="DEE2E6"/>
            </w:tcBorders>
            <w:hideMark/>
          </w:tcPr>
          <w:p w14:paraId="0AC56E98" w14:textId="77777777" w:rsidR="00BA2ECE" w:rsidRPr="00BA2ECE" w:rsidRDefault="00BA2ECE" w:rsidP="00BA2ECE">
            <w:pPr>
              <w:spacing w:after="0"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1.0</w:t>
            </w:r>
          </w:p>
        </w:tc>
        <w:tc>
          <w:tcPr>
            <w:tcW w:w="0" w:type="auto"/>
            <w:tcBorders>
              <w:top w:val="single" w:sz="6" w:space="0" w:color="DEE2E6"/>
            </w:tcBorders>
            <w:hideMark/>
          </w:tcPr>
          <w:p w14:paraId="533076FD" w14:textId="77777777" w:rsidR="00BA2ECE" w:rsidRPr="00BA2ECE" w:rsidRDefault="00BA2ECE" w:rsidP="00BA2ECE">
            <w:pPr>
              <w:spacing w:after="0"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Steve Ryan</w:t>
            </w:r>
          </w:p>
        </w:tc>
        <w:tc>
          <w:tcPr>
            <w:tcW w:w="0" w:type="auto"/>
            <w:tcBorders>
              <w:top w:val="single" w:sz="6" w:space="0" w:color="DEE2E6"/>
            </w:tcBorders>
            <w:hideMark/>
          </w:tcPr>
          <w:p w14:paraId="0551A37A" w14:textId="77777777" w:rsidR="00BA2ECE" w:rsidRPr="00BA2ECE" w:rsidRDefault="00BA2ECE" w:rsidP="00BA2ECE">
            <w:pPr>
              <w:spacing w:after="0" w:line="240" w:lineRule="auto"/>
              <w:rPr>
                <w:rFonts w:ascii="Segoe UI" w:eastAsia="Times New Roman" w:hAnsi="Segoe UI" w:cs="Segoe UI"/>
                <w:color w:val="212529"/>
                <w:sz w:val="24"/>
                <w:szCs w:val="24"/>
                <w:lang w:eastAsia="en-IN"/>
              </w:rPr>
            </w:pPr>
            <w:r w:rsidRPr="00BA2ECE">
              <w:rPr>
                <w:rFonts w:ascii="Segoe UI" w:eastAsia="Times New Roman" w:hAnsi="Segoe UI" w:cs="Segoe UI"/>
                <w:color w:val="212529"/>
                <w:sz w:val="24"/>
                <w:szCs w:val="24"/>
                <w:lang w:eastAsia="en-IN"/>
              </w:rPr>
              <w:t>Initial version created in GitLab</w:t>
            </w:r>
          </w:p>
        </w:tc>
      </w:tr>
    </w:tbl>
    <w:p w14:paraId="1DEAD01D" w14:textId="77777777" w:rsidR="00BA2ECE" w:rsidRPr="00BA2ECE" w:rsidRDefault="00BA2ECE" w:rsidP="00BA2ECE">
      <w:pPr>
        <w:spacing w:after="100" w:afterAutospacing="1" w:line="240" w:lineRule="auto"/>
        <w:jc w:val="center"/>
        <w:outlineLvl w:val="2"/>
        <w:rPr>
          <w:rFonts w:ascii="Segoe UI" w:eastAsia="Times New Roman" w:hAnsi="Segoe UI" w:cs="Segoe UI"/>
          <w:color w:val="212529"/>
          <w:sz w:val="27"/>
          <w:szCs w:val="27"/>
          <w:lang w:eastAsia="en-IN"/>
        </w:rPr>
      </w:pPr>
      <w:r w:rsidRPr="00BA2ECE">
        <w:rPr>
          <w:rFonts w:ascii="Segoe UI" w:eastAsia="Times New Roman" w:hAnsi="Segoe UI" w:cs="Segoe UI"/>
          <w:color w:val="212529"/>
          <w:sz w:val="27"/>
          <w:szCs w:val="27"/>
          <w:lang w:eastAsia="en-IN"/>
        </w:rPr>
        <w:t>© IBM Corporation 2020. All rights reserved.</w:t>
      </w:r>
    </w:p>
    <w:p w14:paraId="2D5CDE31" w14:textId="77777777" w:rsidR="006C1F94" w:rsidRDefault="006C1F94"/>
    <w:sectPr w:rsidR="006C1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F22CE"/>
    <w:multiLevelType w:val="multilevel"/>
    <w:tmpl w:val="F2C2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D1635"/>
    <w:multiLevelType w:val="multilevel"/>
    <w:tmpl w:val="571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2676F"/>
    <w:multiLevelType w:val="multilevel"/>
    <w:tmpl w:val="BAA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424EF"/>
    <w:multiLevelType w:val="multilevel"/>
    <w:tmpl w:val="5FB6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C7397"/>
    <w:multiLevelType w:val="multilevel"/>
    <w:tmpl w:val="80FA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55"/>
    <w:rsid w:val="006C1F94"/>
    <w:rsid w:val="00BA2ECE"/>
    <w:rsid w:val="00C43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46BED-16AC-4DD7-BC81-ACD685DE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2E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2E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2E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E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2E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2E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2E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2ECE"/>
    <w:rPr>
      <w:b/>
      <w:bCs/>
    </w:rPr>
  </w:style>
  <w:style w:type="character" w:styleId="Hyperlink">
    <w:name w:val="Hyperlink"/>
    <w:basedOn w:val="DefaultParagraphFont"/>
    <w:uiPriority w:val="99"/>
    <w:semiHidden/>
    <w:unhideWhenUsed/>
    <w:rsid w:val="00BA2E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78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terms/ibm-developer-terms-of-u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unity.ibm.com/accelerators?context=analytics&amp;type=Data&amp;product=Cognos%20Analytics&amp;industry=Automotive&amp;cm_mmc=Email_Newsletter-_-Developer_Ed%2BTech-_-WW_WW-_-SkillsNetwork-Courses-IBMDeveloperSkillsNetwork-DV0130EN-SkillsNetwork-20531073&amp;cm_mmca1=000026UJ&amp;cm_mmca2=10006555&amp;cm_mmca3=M12345678&amp;cvosrc=email.Newsletter.M12345678&amp;cvo_campaign=000026U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IBMDeveloperSkillsNetwork-DA0130EN-HandsOnLab-1" TargetMode="External"/><Relationship Id="rId11" Type="http://schemas.openxmlformats.org/officeDocument/2006/relationships/hyperlink" Target="https://www.linkedin.com/in/sandipsahajoy?cm_mmc=Email_Newsletter-_-Developer_Ed%2BTech-_-WW_WW-_-SkillsNetwork-Courses-IBMDeveloperSkillsNetwork-DV0130EN-SkillsNetwork-20531073&amp;cm_mmca1=000026UJ&amp;cm_mmca2=10006555&amp;cm_mmca3=M12345678&amp;cvosrc=email.Newsletter.M12345678&amp;cvo_campaign=000026UJ" TargetMode="External"/><Relationship Id="rId5" Type="http://schemas.openxmlformats.org/officeDocument/2006/relationships/image" Target="media/image1.png"/><Relationship Id="rId10" Type="http://schemas.openxmlformats.org/officeDocument/2006/relationships/hyperlink" Target="https://www.linkedin.com/in/stevelryan?cm_mmc=Email_Newsletter-_-Developer_Ed%2BTech-_-WW_WW-_-SkillsNetwork-Courses-IBMDeveloperSkillsNetwork-DV0130EN-SkillsNetwork-20531073&amp;cm_mmca1=000026UJ&amp;cm_mmca2=10006555&amp;cm_mmca3=M12345678&amp;cvosrc=email.Newsletter.M12345678&amp;cvo_campaign=000026UJ" TargetMode="External"/><Relationship Id="rId4" Type="http://schemas.openxmlformats.org/officeDocument/2006/relationships/webSettings" Target="webSettings.xml"/><Relationship Id="rId9" Type="http://schemas.openxmlformats.org/officeDocument/2006/relationships/hyperlink" Target="https://cf-courses-data.s3.us.cloud-object-storage.appdomain.cloud/IBMDeveloperSkillsNetwork-DV0130EN-SkillsNetwork/Hands-on%20Labs/Peer%20Graded%20Assignment%20-%20Part%201/CarSalesByModelStar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Karnwal</dc:creator>
  <cp:keywords/>
  <dc:description/>
  <cp:lastModifiedBy>Shivani Karnwal</cp:lastModifiedBy>
  <cp:revision>2</cp:revision>
  <dcterms:created xsi:type="dcterms:W3CDTF">2020-12-17T17:03:00Z</dcterms:created>
  <dcterms:modified xsi:type="dcterms:W3CDTF">2020-12-17T17:06:00Z</dcterms:modified>
</cp:coreProperties>
</file>