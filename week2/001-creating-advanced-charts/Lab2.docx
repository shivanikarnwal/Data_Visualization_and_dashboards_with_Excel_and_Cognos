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D5DE7" w14:textId="23557745"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Times New Roman" w:eastAsia="Times New Roman" w:hAnsi="Times New Roman" w:cs="Times New Roman"/>
          <w:noProof/>
          <w:sz w:val="24"/>
          <w:szCs w:val="24"/>
          <w:lang w:eastAsia="en-IN"/>
        </w:rPr>
        <w:drawing>
          <wp:inline distT="0" distB="0" distL="0" distR="0" wp14:anchorId="72BD2CB3" wp14:editId="79B156A2">
            <wp:extent cx="19050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D1866D3" w14:textId="77777777" w:rsidR="00122A07" w:rsidRPr="00122A07" w:rsidRDefault="00122A07" w:rsidP="00122A07">
      <w:pPr>
        <w:spacing w:after="100" w:afterAutospacing="1" w:line="240" w:lineRule="auto"/>
        <w:outlineLvl w:val="0"/>
        <w:rPr>
          <w:rFonts w:ascii="Segoe UI" w:eastAsia="Times New Roman" w:hAnsi="Segoe UI" w:cs="Segoe UI"/>
          <w:color w:val="212529"/>
          <w:kern w:val="36"/>
          <w:sz w:val="48"/>
          <w:szCs w:val="48"/>
          <w:lang w:eastAsia="en-IN"/>
        </w:rPr>
      </w:pPr>
      <w:r w:rsidRPr="00122A07">
        <w:rPr>
          <w:rFonts w:ascii="Segoe UI" w:eastAsia="Times New Roman" w:hAnsi="Segoe UI" w:cs="Segoe UI"/>
          <w:color w:val="212529"/>
          <w:kern w:val="36"/>
          <w:sz w:val="48"/>
          <w:szCs w:val="48"/>
          <w:lang w:eastAsia="en-IN"/>
        </w:rPr>
        <w:t>Hands-on Lab 2: Creating Advanced Charts</w:t>
      </w:r>
    </w:p>
    <w:p w14:paraId="4C2D6286"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b/>
          <w:bCs/>
          <w:color w:val="212529"/>
          <w:sz w:val="24"/>
          <w:szCs w:val="24"/>
          <w:lang w:eastAsia="en-IN"/>
        </w:rPr>
        <w:t>Estimated time needed:</w:t>
      </w:r>
      <w:r w:rsidRPr="00122A07">
        <w:rPr>
          <w:rFonts w:ascii="Segoe UI" w:eastAsia="Times New Roman" w:hAnsi="Segoe UI" w:cs="Segoe UI"/>
          <w:color w:val="212529"/>
          <w:sz w:val="24"/>
          <w:szCs w:val="24"/>
          <w:lang w:eastAsia="en-IN"/>
        </w:rPr>
        <w:t> 20 minutes</w:t>
      </w:r>
    </w:p>
    <w:p w14:paraId="04299F87"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this lab, you will learn how to create some advanced charts in Excel. We’ll first create a sunburst chart, then a scatter chart, and lastly a histogram.</w:t>
      </w:r>
    </w:p>
    <w:p w14:paraId="4BD9A049" w14:textId="77777777" w:rsidR="00122A07" w:rsidRPr="00122A07" w:rsidRDefault="00122A07" w:rsidP="00122A07">
      <w:pPr>
        <w:spacing w:after="100" w:afterAutospacing="1" w:line="240" w:lineRule="auto"/>
        <w:outlineLvl w:val="0"/>
        <w:rPr>
          <w:rFonts w:ascii="Segoe UI" w:eastAsia="Times New Roman" w:hAnsi="Segoe UI" w:cs="Segoe UI"/>
          <w:color w:val="212529"/>
          <w:kern w:val="36"/>
          <w:sz w:val="48"/>
          <w:szCs w:val="48"/>
          <w:lang w:eastAsia="en-IN"/>
        </w:rPr>
      </w:pPr>
      <w:r w:rsidRPr="00122A07">
        <w:rPr>
          <w:rFonts w:ascii="Segoe UI" w:eastAsia="Times New Roman" w:hAnsi="Segoe UI" w:cs="Segoe UI"/>
          <w:color w:val="212529"/>
          <w:kern w:val="36"/>
          <w:sz w:val="48"/>
          <w:szCs w:val="48"/>
          <w:lang w:eastAsia="en-IN"/>
        </w:rPr>
        <w:t>Software Used in this Lab</w:t>
      </w:r>
    </w:p>
    <w:p w14:paraId="76E6EABB"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The instruction videos in this course use the full Excel Desktop version as this has all the available product features, but for the hands-on labs we will be using the free 'Excel for the web' version as this is available to everyone.</w:t>
      </w:r>
    </w:p>
    <w:p w14:paraId="13C7FC73"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Although you can use the Excel Desktop software if you have access to this version, </w:t>
      </w:r>
      <w:ins w:id="0" w:author="Unknown">
        <w:r w:rsidRPr="00122A07">
          <w:rPr>
            <w:rFonts w:ascii="Segoe UI" w:eastAsia="Times New Roman" w:hAnsi="Segoe UI" w:cs="Segoe UI"/>
            <w:color w:val="212529"/>
            <w:sz w:val="24"/>
            <w:szCs w:val="24"/>
            <w:lang w:eastAsia="en-IN"/>
          </w:rPr>
          <w:t>it is recommended that you use Excel for the web for the hands-on labs </w:t>
        </w:r>
      </w:ins>
      <w:r w:rsidRPr="00122A07">
        <w:rPr>
          <w:rFonts w:ascii="Segoe UI" w:eastAsia="Times New Roman" w:hAnsi="Segoe UI" w:cs="Segoe UI"/>
          <w:color w:val="212529"/>
          <w:sz w:val="24"/>
          <w:szCs w:val="24"/>
          <w:lang w:eastAsia="en-IN"/>
        </w:rPr>
        <w:t>as the lab instructions specifically refer to this version, and there are some small differences in the interface and available features. If you do not yet have access to Excel for the Web, you can follow the instructions in the following lab to get started with it: </w:t>
      </w:r>
      <w:hyperlink r:id="rId6" w:tgtFrame="_blank" w:history="1">
        <w:r w:rsidRPr="00122A07">
          <w:rPr>
            <w:rFonts w:ascii="Segoe UI" w:eastAsia="Times New Roman" w:hAnsi="Segoe UI" w:cs="Segoe UI"/>
            <w:color w:val="007BFF"/>
            <w:sz w:val="24"/>
            <w:szCs w:val="24"/>
            <w:u w:val="single"/>
            <w:lang w:eastAsia="en-IN"/>
          </w:rPr>
          <w:t>Hands-on Lab: Introduction to Excel for the web</w:t>
        </w:r>
      </w:hyperlink>
      <w:r w:rsidRPr="00122A07">
        <w:rPr>
          <w:rFonts w:ascii="Segoe UI" w:eastAsia="Times New Roman" w:hAnsi="Segoe UI" w:cs="Segoe UI"/>
          <w:color w:val="212529"/>
          <w:sz w:val="24"/>
          <w:szCs w:val="24"/>
          <w:lang w:eastAsia="en-IN"/>
        </w:rPr>
        <w:t>.</w:t>
      </w:r>
    </w:p>
    <w:p w14:paraId="7A2C8CA2" w14:textId="77777777" w:rsidR="00122A07" w:rsidRPr="00122A07" w:rsidRDefault="00122A07" w:rsidP="00122A07">
      <w:pPr>
        <w:spacing w:after="100" w:afterAutospacing="1" w:line="240" w:lineRule="auto"/>
        <w:outlineLvl w:val="0"/>
        <w:rPr>
          <w:rFonts w:ascii="Segoe UI" w:eastAsia="Times New Roman" w:hAnsi="Segoe UI" w:cs="Segoe UI"/>
          <w:color w:val="212529"/>
          <w:kern w:val="36"/>
          <w:sz w:val="48"/>
          <w:szCs w:val="48"/>
          <w:lang w:eastAsia="en-IN"/>
        </w:rPr>
      </w:pPr>
      <w:r w:rsidRPr="00122A07">
        <w:rPr>
          <w:rFonts w:ascii="Segoe UI" w:eastAsia="Times New Roman" w:hAnsi="Segoe UI" w:cs="Segoe UI"/>
          <w:color w:val="212529"/>
          <w:kern w:val="36"/>
          <w:sz w:val="48"/>
          <w:szCs w:val="48"/>
          <w:lang w:eastAsia="en-IN"/>
        </w:rPr>
        <w:t>Dataset Used in this Lab</w:t>
      </w:r>
    </w:p>
    <w:p w14:paraId="1A1C2049"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The dataset used in this lab comes from the following source: </w:t>
      </w:r>
      <w:hyperlink r:id="rId7" w:tgtFrame="_blank" w:history="1">
        <w:r w:rsidRPr="00122A07">
          <w:rPr>
            <w:rFonts w:ascii="Segoe UI" w:eastAsia="Times New Roman" w:hAnsi="Segoe UI" w:cs="Segoe UI"/>
            <w:color w:val="007BFF"/>
            <w:sz w:val="24"/>
            <w:szCs w:val="24"/>
            <w:u w:val="single"/>
            <w:lang w:eastAsia="en-IN"/>
          </w:rPr>
          <w:t>https://www.kaggle.com/gagandeep16/car-sales</w:t>
        </w:r>
      </w:hyperlink>
      <w:r w:rsidRPr="00122A07">
        <w:rPr>
          <w:rFonts w:ascii="Segoe UI" w:eastAsia="Times New Roman" w:hAnsi="Segoe UI" w:cs="Segoe UI"/>
          <w:color w:val="212529"/>
          <w:sz w:val="24"/>
          <w:szCs w:val="24"/>
          <w:lang w:eastAsia="en-IN"/>
        </w:rPr>
        <w:t> under a </w:t>
      </w:r>
      <w:hyperlink r:id="rId8" w:tgtFrame="_blank" w:history="1">
        <w:r w:rsidRPr="00122A07">
          <w:rPr>
            <w:rFonts w:ascii="Segoe UI" w:eastAsia="Times New Roman" w:hAnsi="Segoe UI" w:cs="Segoe UI"/>
            <w:b/>
            <w:bCs/>
            <w:color w:val="007BFF"/>
            <w:sz w:val="24"/>
            <w:szCs w:val="24"/>
            <w:u w:val="single"/>
            <w:lang w:eastAsia="en-IN"/>
          </w:rPr>
          <w:t>CC0: Public Domain license</w:t>
        </w:r>
      </w:hyperlink>
      <w:r w:rsidRPr="00122A07">
        <w:rPr>
          <w:rFonts w:ascii="Segoe UI" w:eastAsia="Times New Roman" w:hAnsi="Segoe UI" w:cs="Segoe UI"/>
          <w:color w:val="212529"/>
          <w:sz w:val="24"/>
          <w:szCs w:val="24"/>
          <w:lang w:eastAsia="en-IN"/>
        </w:rPr>
        <w:t>. We are using a modified subset of that dataset for the lab, so to follow the lab instructions successfully, please use the dataset provided with the lab, rather than the dataset from the original source.</w:t>
      </w:r>
    </w:p>
    <w:p w14:paraId="440F46B1" w14:textId="77777777" w:rsidR="00122A07" w:rsidRPr="00122A07" w:rsidRDefault="00122A07" w:rsidP="00122A07">
      <w:pPr>
        <w:spacing w:after="100" w:afterAutospacing="1" w:line="240" w:lineRule="auto"/>
        <w:outlineLvl w:val="0"/>
        <w:rPr>
          <w:rFonts w:ascii="Segoe UI" w:eastAsia="Times New Roman" w:hAnsi="Segoe UI" w:cs="Segoe UI"/>
          <w:color w:val="212529"/>
          <w:kern w:val="36"/>
          <w:sz w:val="48"/>
          <w:szCs w:val="48"/>
          <w:lang w:eastAsia="en-IN"/>
        </w:rPr>
      </w:pPr>
      <w:r w:rsidRPr="00122A07">
        <w:rPr>
          <w:rFonts w:ascii="Segoe UI" w:eastAsia="Times New Roman" w:hAnsi="Segoe UI" w:cs="Segoe UI"/>
          <w:color w:val="212529"/>
          <w:kern w:val="36"/>
          <w:sz w:val="48"/>
          <w:szCs w:val="48"/>
          <w:lang w:eastAsia="en-IN"/>
        </w:rPr>
        <w:t>Objectives</w:t>
      </w:r>
    </w:p>
    <w:p w14:paraId="1917DAA8"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lastRenderedPageBreak/>
        <w:t>After completing this lab, you will be able to:</w:t>
      </w:r>
    </w:p>
    <w:p w14:paraId="432C1727" w14:textId="77777777" w:rsidR="00122A07" w:rsidRPr="00122A07" w:rsidRDefault="00122A07" w:rsidP="00122A07">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Create a hierarchical type chart such as a sunburst chart.</w:t>
      </w:r>
    </w:p>
    <w:p w14:paraId="0D810EE2" w14:textId="77777777" w:rsidR="00122A07" w:rsidRPr="00122A07" w:rsidRDefault="00122A07" w:rsidP="00122A07">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Create a scatter chart.</w:t>
      </w:r>
    </w:p>
    <w:p w14:paraId="2B24B42B" w14:textId="77777777" w:rsidR="00122A07" w:rsidRPr="00122A07" w:rsidRDefault="00122A07" w:rsidP="00122A07">
      <w:pPr>
        <w:numPr>
          <w:ilvl w:val="0"/>
          <w:numId w:val="1"/>
        </w:numPr>
        <w:spacing w:before="100" w:beforeAutospacing="1"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Create a statistical chart such as a histogram.</w:t>
      </w:r>
    </w:p>
    <w:p w14:paraId="3A2094B6" w14:textId="77777777" w:rsidR="00122A07" w:rsidRPr="00122A07" w:rsidRDefault="00122A07" w:rsidP="00122A07">
      <w:pPr>
        <w:spacing w:after="100" w:afterAutospacing="1" w:line="240" w:lineRule="auto"/>
        <w:outlineLvl w:val="0"/>
        <w:rPr>
          <w:rFonts w:ascii="Segoe UI" w:eastAsia="Times New Roman" w:hAnsi="Segoe UI" w:cs="Segoe UI"/>
          <w:color w:val="212529"/>
          <w:kern w:val="36"/>
          <w:sz w:val="48"/>
          <w:szCs w:val="48"/>
          <w:lang w:eastAsia="en-IN"/>
        </w:rPr>
      </w:pPr>
      <w:r w:rsidRPr="00122A07">
        <w:rPr>
          <w:rFonts w:ascii="Segoe UI" w:eastAsia="Times New Roman" w:hAnsi="Segoe UI" w:cs="Segoe UI"/>
          <w:color w:val="212529"/>
          <w:kern w:val="36"/>
          <w:sz w:val="48"/>
          <w:szCs w:val="48"/>
          <w:lang w:eastAsia="en-IN"/>
        </w:rPr>
        <w:t xml:space="preserve">Exercise </w:t>
      </w:r>
      <w:proofErr w:type="gramStart"/>
      <w:r w:rsidRPr="00122A07">
        <w:rPr>
          <w:rFonts w:ascii="Segoe UI" w:eastAsia="Times New Roman" w:hAnsi="Segoe UI" w:cs="Segoe UI"/>
          <w:color w:val="212529"/>
          <w:kern w:val="36"/>
          <w:sz w:val="48"/>
          <w:szCs w:val="48"/>
          <w:lang w:eastAsia="en-IN"/>
        </w:rPr>
        <w:t>1 :</w:t>
      </w:r>
      <w:proofErr w:type="gramEnd"/>
      <w:r w:rsidRPr="00122A07">
        <w:rPr>
          <w:rFonts w:ascii="Segoe UI" w:eastAsia="Times New Roman" w:hAnsi="Segoe UI" w:cs="Segoe UI"/>
          <w:color w:val="212529"/>
          <w:kern w:val="36"/>
          <w:sz w:val="48"/>
          <w:szCs w:val="48"/>
          <w:lang w:eastAsia="en-IN"/>
        </w:rPr>
        <w:t xml:space="preserve"> Creating Sunburst, Scatter and Histogram Charts in Excel</w:t>
      </w:r>
    </w:p>
    <w:p w14:paraId="0EF5E1B6" w14:textId="77777777" w:rsidR="00122A07" w:rsidRPr="00122A07" w:rsidRDefault="00122A07" w:rsidP="00122A07">
      <w:p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this exercise, you will learn how to create advanced charts, such as a sunburst chart, a scatter chart and histogram charts in Excel.</w:t>
      </w:r>
    </w:p>
    <w:p w14:paraId="09E0C38F" w14:textId="77777777" w:rsidR="00122A07" w:rsidRPr="00122A07" w:rsidRDefault="00122A07" w:rsidP="00122A07">
      <w:pPr>
        <w:spacing w:after="100" w:afterAutospacing="1" w:line="240" w:lineRule="auto"/>
        <w:outlineLvl w:val="1"/>
        <w:rPr>
          <w:rFonts w:ascii="Segoe UI" w:eastAsia="Times New Roman" w:hAnsi="Segoe UI" w:cs="Segoe UI"/>
          <w:color w:val="212529"/>
          <w:sz w:val="36"/>
          <w:szCs w:val="36"/>
          <w:lang w:eastAsia="en-IN"/>
        </w:rPr>
      </w:pPr>
      <w:r w:rsidRPr="00122A07">
        <w:rPr>
          <w:rFonts w:ascii="Segoe UI" w:eastAsia="Times New Roman" w:hAnsi="Segoe UI" w:cs="Segoe UI"/>
          <w:color w:val="212529"/>
          <w:sz w:val="36"/>
          <w:szCs w:val="36"/>
          <w:lang w:eastAsia="en-IN"/>
        </w:rPr>
        <w:t xml:space="preserve">Task </w:t>
      </w:r>
      <w:proofErr w:type="gramStart"/>
      <w:r w:rsidRPr="00122A07">
        <w:rPr>
          <w:rFonts w:ascii="Segoe UI" w:eastAsia="Times New Roman" w:hAnsi="Segoe UI" w:cs="Segoe UI"/>
          <w:color w:val="212529"/>
          <w:sz w:val="36"/>
          <w:szCs w:val="36"/>
          <w:lang w:eastAsia="en-IN"/>
        </w:rPr>
        <w:t>A :</w:t>
      </w:r>
      <w:proofErr w:type="gramEnd"/>
      <w:r w:rsidRPr="00122A07">
        <w:rPr>
          <w:rFonts w:ascii="Segoe UI" w:eastAsia="Times New Roman" w:hAnsi="Segoe UI" w:cs="Segoe UI"/>
          <w:color w:val="212529"/>
          <w:sz w:val="36"/>
          <w:szCs w:val="36"/>
          <w:lang w:eastAsia="en-IN"/>
        </w:rPr>
        <w:t xml:space="preserve"> Create a Sunburst Chart</w:t>
      </w:r>
    </w:p>
    <w:p w14:paraId="0EBB0085" w14:textId="77777777" w:rsidR="00122A07" w:rsidRPr="00122A07" w:rsidRDefault="00122A07" w:rsidP="00122A07">
      <w:pPr>
        <w:numPr>
          <w:ilvl w:val="0"/>
          <w:numId w:val="2"/>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Download the file </w:t>
      </w:r>
      <w:hyperlink r:id="rId9" w:history="1">
        <w:r w:rsidRPr="00122A07">
          <w:rPr>
            <w:rFonts w:ascii="Segoe UI" w:eastAsia="Times New Roman" w:hAnsi="Segoe UI" w:cs="Segoe UI"/>
            <w:b/>
            <w:bCs/>
            <w:color w:val="007BFF"/>
            <w:sz w:val="24"/>
            <w:szCs w:val="24"/>
            <w:u w:val="single"/>
            <w:lang w:eastAsia="en-IN"/>
          </w:rPr>
          <w:t>Car_Sales_Kaggle_DV0130EN_Lab2_Start.xlsx</w:t>
        </w:r>
      </w:hyperlink>
      <w:r w:rsidRPr="00122A07">
        <w:rPr>
          <w:rFonts w:ascii="Segoe UI" w:eastAsia="Times New Roman" w:hAnsi="Segoe UI" w:cs="Segoe UI"/>
          <w:color w:val="212529"/>
          <w:sz w:val="24"/>
          <w:szCs w:val="24"/>
          <w:lang w:eastAsia="en-IN"/>
        </w:rPr>
        <w:t>. Upload and open it using Excel for the web.</w:t>
      </w:r>
    </w:p>
    <w:p w14:paraId="370FB14E" w14:textId="77777777" w:rsidR="00122A07" w:rsidRPr="00122A07" w:rsidRDefault="00122A07" w:rsidP="00122A07">
      <w:pPr>
        <w:numPr>
          <w:ilvl w:val="0"/>
          <w:numId w:val="2"/>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Switch to the worksheet named </w:t>
      </w:r>
      <w:r w:rsidRPr="00122A07">
        <w:rPr>
          <w:rFonts w:ascii="Segoe UI" w:eastAsia="Times New Roman" w:hAnsi="Segoe UI" w:cs="Segoe UI"/>
          <w:b/>
          <w:bCs/>
          <w:color w:val="212529"/>
          <w:sz w:val="24"/>
          <w:szCs w:val="24"/>
          <w:lang w:eastAsia="en-IN"/>
        </w:rPr>
        <w:t>Sunburst Chart</w:t>
      </w:r>
      <w:r w:rsidRPr="00122A07">
        <w:rPr>
          <w:rFonts w:ascii="Segoe UI" w:eastAsia="Times New Roman" w:hAnsi="Segoe UI" w:cs="Segoe UI"/>
          <w:color w:val="212529"/>
          <w:sz w:val="24"/>
          <w:szCs w:val="24"/>
          <w:lang w:eastAsia="en-IN"/>
        </w:rPr>
        <w:t>.</w:t>
      </w:r>
    </w:p>
    <w:p w14:paraId="7011BFA5" w14:textId="77777777" w:rsidR="00122A07" w:rsidRPr="00122A07" w:rsidRDefault="00122A07" w:rsidP="00122A07">
      <w:pPr>
        <w:numPr>
          <w:ilvl w:val="0"/>
          <w:numId w:val="2"/>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Click the </w:t>
      </w:r>
      <w:r w:rsidRPr="00122A07">
        <w:rPr>
          <w:rFonts w:ascii="Segoe UI" w:eastAsia="Times New Roman" w:hAnsi="Segoe UI" w:cs="Segoe UI"/>
          <w:b/>
          <w:bCs/>
          <w:color w:val="212529"/>
          <w:sz w:val="24"/>
          <w:szCs w:val="24"/>
          <w:lang w:eastAsia="en-IN"/>
        </w:rPr>
        <w:t>filter drop-down</w:t>
      </w:r>
      <w:r w:rsidRPr="00122A07">
        <w:rPr>
          <w:rFonts w:ascii="Segoe UI" w:eastAsia="Times New Roman" w:hAnsi="Segoe UI" w:cs="Segoe UI"/>
          <w:color w:val="212529"/>
          <w:sz w:val="24"/>
          <w:szCs w:val="24"/>
          <w:lang w:eastAsia="en-IN"/>
        </w:rPr>
        <w:t> in column </w:t>
      </w:r>
      <w:r w:rsidRPr="00122A07">
        <w:rPr>
          <w:rFonts w:ascii="Segoe UI" w:eastAsia="Times New Roman" w:hAnsi="Segoe UI" w:cs="Segoe UI"/>
          <w:b/>
          <w:bCs/>
          <w:color w:val="212529"/>
          <w:sz w:val="24"/>
          <w:szCs w:val="24"/>
          <w:lang w:eastAsia="en-IN"/>
        </w:rPr>
        <w:t>A (Manufacturer)</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Filter...</w:t>
      </w:r>
      <w:r w:rsidRPr="00122A07">
        <w:rPr>
          <w:rFonts w:ascii="Segoe UI" w:eastAsia="Times New Roman" w:hAnsi="Segoe UI" w:cs="Segoe UI"/>
          <w:color w:val="212529"/>
          <w:sz w:val="24"/>
          <w:szCs w:val="24"/>
          <w:lang w:eastAsia="en-IN"/>
        </w:rPr>
        <w:t>.</w:t>
      </w:r>
    </w:p>
    <w:p w14:paraId="73F213A0" w14:textId="77777777" w:rsidR="00122A07" w:rsidRPr="00122A07" w:rsidRDefault="00122A07" w:rsidP="00122A07">
      <w:pPr>
        <w:numPr>
          <w:ilvl w:val="0"/>
          <w:numId w:val="2"/>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list, only select </w:t>
      </w:r>
      <w:r w:rsidRPr="00122A07">
        <w:rPr>
          <w:rFonts w:ascii="Segoe UI" w:eastAsia="Times New Roman" w:hAnsi="Segoe UI" w:cs="Segoe UI"/>
          <w:b/>
          <w:bCs/>
          <w:color w:val="212529"/>
          <w:sz w:val="24"/>
          <w:szCs w:val="24"/>
          <w:lang w:eastAsia="en-IN"/>
        </w:rPr>
        <w:t>Nissan</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28E7D68A" w14:textId="77777777" w:rsidR="00122A07" w:rsidRPr="00122A07" w:rsidRDefault="00122A07" w:rsidP="00122A07">
      <w:pPr>
        <w:numPr>
          <w:ilvl w:val="0"/>
          <w:numId w:val="2"/>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Select column </w:t>
      </w:r>
      <w:r w:rsidRPr="00122A07">
        <w:rPr>
          <w:rFonts w:ascii="Segoe UI" w:eastAsia="Times New Roman" w:hAnsi="Segoe UI" w:cs="Segoe UI"/>
          <w:b/>
          <w:bCs/>
          <w:color w:val="212529"/>
          <w:sz w:val="24"/>
          <w:szCs w:val="24"/>
          <w:lang w:eastAsia="en-IN"/>
        </w:rPr>
        <w:t>B</w:t>
      </w:r>
      <w:r w:rsidRPr="00122A07">
        <w:rPr>
          <w:rFonts w:ascii="Segoe UI" w:eastAsia="Times New Roman" w:hAnsi="Segoe UI" w:cs="Segoe UI"/>
          <w:color w:val="212529"/>
          <w:sz w:val="24"/>
          <w:szCs w:val="24"/>
          <w:lang w:eastAsia="en-IN"/>
        </w:rPr>
        <w:t>, then hold </w:t>
      </w:r>
      <w:r w:rsidRPr="00122A07">
        <w:rPr>
          <w:rFonts w:ascii="Segoe UI" w:eastAsia="Times New Roman" w:hAnsi="Segoe UI" w:cs="Segoe UI"/>
          <w:b/>
          <w:bCs/>
          <w:color w:val="212529"/>
          <w:sz w:val="24"/>
          <w:szCs w:val="24"/>
          <w:lang w:eastAsia="en-IN"/>
        </w:rPr>
        <w:t>SHIFT</w:t>
      </w:r>
      <w:r w:rsidRPr="00122A07">
        <w:rPr>
          <w:rFonts w:ascii="Segoe UI" w:eastAsia="Times New Roman" w:hAnsi="Segoe UI" w:cs="Segoe UI"/>
          <w:color w:val="212529"/>
          <w:sz w:val="24"/>
          <w:szCs w:val="24"/>
          <w:lang w:eastAsia="en-IN"/>
        </w:rPr>
        <w:t> and select column </w:t>
      </w:r>
      <w:r w:rsidRPr="00122A07">
        <w:rPr>
          <w:rFonts w:ascii="Segoe UI" w:eastAsia="Times New Roman" w:hAnsi="Segoe UI" w:cs="Segoe UI"/>
          <w:b/>
          <w:bCs/>
          <w:color w:val="212529"/>
          <w:sz w:val="24"/>
          <w:szCs w:val="24"/>
          <w:lang w:eastAsia="en-IN"/>
        </w:rPr>
        <w:t>C</w:t>
      </w:r>
      <w:r w:rsidRPr="00122A07">
        <w:rPr>
          <w:rFonts w:ascii="Segoe UI" w:eastAsia="Times New Roman" w:hAnsi="Segoe UI" w:cs="Segoe UI"/>
          <w:color w:val="212529"/>
          <w:sz w:val="24"/>
          <w:szCs w:val="24"/>
          <w:lang w:eastAsia="en-IN"/>
        </w:rPr>
        <w:t>.</w:t>
      </w:r>
    </w:p>
    <w:p w14:paraId="611E37E2" w14:textId="77777777" w:rsidR="00122A07" w:rsidRPr="00122A07" w:rsidRDefault="00122A07" w:rsidP="00122A07">
      <w:pPr>
        <w:numPr>
          <w:ilvl w:val="0"/>
          <w:numId w:val="2"/>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Charts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Insert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Other Charts</w:t>
      </w:r>
      <w:r w:rsidRPr="00122A07">
        <w:rPr>
          <w:rFonts w:ascii="Segoe UI" w:eastAsia="Times New Roman" w:hAnsi="Segoe UI" w:cs="Segoe UI"/>
          <w:color w:val="212529"/>
          <w:sz w:val="24"/>
          <w:szCs w:val="24"/>
          <w:lang w:eastAsia="en-IN"/>
        </w:rPr>
        <w:t> and choose </w:t>
      </w:r>
      <w:r w:rsidRPr="00122A07">
        <w:rPr>
          <w:rFonts w:ascii="Segoe UI" w:eastAsia="Times New Roman" w:hAnsi="Segoe UI" w:cs="Segoe UI"/>
          <w:b/>
          <w:bCs/>
          <w:color w:val="212529"/>
          <w:sz w:val="24"/>
          <w:szCs w:val="24"/>
          <w:lang w:eastAsia="en-IN"/>
        </w:rPr>
        <w:t>Sunburst</w:t>
      </w:r>
      <w:r w:rsidRPr="00122A07">
        <w:rPr>
          <w:rFonts w:ascii="Segoe UI" w:eastAsia="Times New Roman" w:hAnsi="Segoe UI" w:cs="Segoe UI"/>
          <w:color w:val="212529"/>
          <w:sz w:val="24"/>
          <w:szCs w:val="24"/>
          <w:lang w:eastAsia="en-IN"/>
        </w:rPr>
        <w:t> from the </w:t>
      </w:r>
      <w:r w:rsidRPr="00122A07">
        <w:rPr>
          <w:rFonts w:ascii="Segoe UI" w:eastAsia="Times New Roman" w:hAnsi="Segoe UI" w:cs="Segoe UI"/>
          <w:b/>
          <w:bCs/>
          <w:color w:val="212529"/>
          <w:sz w:val="24"/>
          <w:szCs w:val="24"/>
          <w:lang w:eastAsia="en-IN"/>
        </w:rPr>
        <w:t>Hierarchical</w:t>
      </w:r>
      <w:r w:rsidRPr="00122A07">
        <w:rPr>
          <w:rFonts w:ascii="Segoe UI" w:eastAsia="Times New Roman" w:hAnsi="Segoe UI" w:cs="Segoe UI"/>
          <w:color w:val="212529"/>
          <w:sz w:val="24"/>
          <w:szCs w:val="24"/>
          <w:lang w:eastAsia="en-IN"/>
        </w:rPr>
        <w:t> category.</w:t>
      </w:r>
    </w:p>
    <w:p w14:paraId="5F52CB71" w14:textId="6EF78400" w:rsidR="00122A07" w:rsidRPr="00122A07" w:rsidRDefault="00122A07" w:rsidP="00122A07">
      <w:pPr>
        <w:spacing w:beforeAutospacing="1" w:after="0" w:afterAutospacing="1" w:line="240" w:lineRule="auto"/>
        <w:ind w:left="720"/>
        <w:rPr>
          <w:rFonts w:ascii="Segoe UI" w:eastAsia="Times New Roman" w:hAnsi="Segoe UI" w:cs="Segoe UI"/>
          <w:color w:val="212529"/>
          <w:sz w:val="24"/>
          <w:szCs w:val="24"/>
          <w:lang w:eastAsia="en-IN"/>
        </w:rPr>
      </w:pPr>
      <w:r w:rsidRPr="00122A07">
        <w:rPr>
          <w:rFonts w:ascii="Segoe UI" w:eastAsia="Times New Roman" w:hAnsi="Segoe UI" w:cs="Segoe UI"/>
          <w:noProof/>
          <w:color w:val="212529"/>
          <w:sz w:val="24"/>
          <w:szCs w:val="24"/>
          <w:lang w:eastAsia="en-IN"/>
        </w:rPr>
        <w:drawing>
          <wp:inline distT="0" distB="0" distL="0" distR="0" wp14:anchorId="5E68B17B" wp14:editId="71088587">
            <wp:extent cx="3810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6538EF0" w14:textId="77777777"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Segoe UI" w:eastAsia="Times New Roman" w:hAnsi="Segoe UI" w:cs="Segoe UI"/>
          <w:color w:val="212529"/>
          <w:sz w:val="24"/>
          <w:szCs w:val="24"/>
          <w:lang w:eastAsia="en-IN"/>
        </w:rPr>
        <w:lastRenderedPageBreak/>
        <w:br/>
      </w:r>
    </w:p>
    <w:p w14:paraId="4E9F3B58" w14:textId="77777777" w:rsidR="00122A07" w:rsidRPr="00122A07" w:rsidRDefault="00122A07" w:rsidP="00122A07">
      <w:pPr>
        <w:numPr>
          <w:ilvl w:val="0"/>
          <w:numId w:val="3"/>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Click on the floating chart area to access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in the ribbon.</w:t>
      </w:r>
    </w:p>
    <w:p w14:paraId="4DB4749C" w14:textId="77777777" w:rsidR="00122A07" w:rsidRPr="00122A07" w:rsidRDefault="00122A07" w:rsidP="00122A07">
      <w:pPr>
        <w:numPr>
          <w:ilvl w:val="0"/>
          <w:numId w:val="3"/>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Chart Title</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Edit Chart Title...</w:t>
      </w:r>
      <w:r w:rsidRPr="00122A07">
        <w:rPr>
          <w:rFonts w:ascii="Segoe UI" w:eastAsia="Times New Roman" w:hAnsi="Segoe UI" w:cs="Segoe UI"/>
          <w:color w:val="212529"/>
          <w:sz w:val="24"/>
          <w:szCs w:val="24"/>
          <w:lang w:eastAsia="en-IN"/>
        </w:rPr>
        <w:t>.</w:t>
      </w:r>
    </w:p>
    <w:p w14:paraId="1EEA761E" w14:textId="77777777" w:rsidR="00122A07" w:rsidRPr="00122A07" w:rsidRDefault="00122A07" w:rsidP="00122A07">
      <w:pPr>
        <w:numPr>
          <w:ilvl w:val="0"/>
          <w:numId w:val="3"/>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text input area of the dialog box </w:t>
      </w:r>
      <w:r w:rsidRPr="00122A07">
        <w:rPr>
          <w:rFonts w:ascii="Segoe UI" w:eastAsia="Times New Roman" w:hAnsi="Segoe UI" w:cs="Segoe UI"/>
          <w:b/>
          <w:bCs/>
          <w:color w:val="212529"/>
          <w:sz w:val="24"/>
          <w:szCs w:val="24"/>
          <w:lang w:eastAsia="en-IN"/>
        </w:rPr>
        <w:t>Edit Title</w:t>
      </w:r>
      <w:r w:rsidRPr="00122A07">
        <w:rPr>
          <w:rFonts w:ascii="Segoe UI" w:eastAsia="Times New Roman" w:hAnsi="Segoe UI" w:cs="Segoe UI"/>
          <w:color w:val="212529"/>
          <w:sz w:val="24"/>
          <w:szCs w:val="24"/>
          <w:lang w:eastAsia="en-IN"/>
        </w:rPr>
        <w:t>, write </w:t>
      </w:r>
      <w:r w:rsidRPr="00122A07">
        <w:rPr>
          <w:rFonts w:ascii="Segoe UI" w:eastAsia="Times New Roman" w:hAnsi="Segoe UI" w:cs="Segoe UI"/>
          <w:b/>
          <w:bCs/>
          <w:color w:val="212529"/>
          <w:sz w:val="24"/>
          <w:szCs w:val="24"/>
          <w:lang w:eastAsia="en-IN"/>
        </w:rPr>
        <w:t>"Unit Sales of Nissan Cars"</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23C21087" w14:textId="77777777" w:rsidR="00122A07" w:rsidRPr="00122A07" w:rsidRDefault="00122A07" w:rsidP="00122A07">
      <w:pPr>
        <w:numPr>
          <w:ilvl w:val="0"/>
          <w:numId w:val="3"/>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Legend</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Show Legend at Right</w:t>
      </w:r>
      <w:r w:rsidRPr="00122A07">
        <w:rPr>
          <w:rFonts w:ascii="Segoe UI" w:eastAsia="Times New Roman" w:hAnsi="Segoe UI" w:cs="Segoe UI"/>
          <w:color w:val="212529"/>
          <w:sz w:val="24"/>
          <w:szCs w:val="24"/>
          <w:lang w:eastAsia="en-IN"/>
        </w:rPr>
        <w:t>.</w:t>
      </w:r>
    </w:p>
    <w:p w14:paraId="6700C449" w14:textId="77777777" w:rsidR="00122A07" w:rsidRPr="00122A07" w:rsidRDefault="00122A07" w:rsidP="00122A07">
      <w:pPr>
        <w:numPr>
          <w:ilvl w:val="0"/>
          <w:numId w:val="3"/>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Your chart should look something like the one below:</w:t>
      </w:r>
    </w:p>
    <w:p w14:paraId="23771C08" w14:textId="229952B4" w:rsidR="00122A07" w:rsidRPr="00122A07" w:rsidRDefault="00122A07" w:rsidP="00122A07">
      <w:pPr>
        <w:spacing w:beforeAutospacing="1" w:after="0" w:afterAutospacing="1" w:line="240" w:lineRule="auto"/>
        <w:ind w:left="720"/>
        <w:rPr>
          <w:rFonts w:ascii="Segoe UI" w:eastAsia="Times New Roman" w:hAnsi="Segoe UI" w:cs="Segoe UI"/>
          <w:color w:val="212529"/>
          <w:sz w:val="24"/>
          <w:szCs w:val="24"/>
          <w:lang w:eastAsia="en-IN"/>
        </w:rPr>
      </w:pPr>
      <w:r w:rsidRPr="00122A07">
        <w:rPr>
          <w:rFonts w:ascii="Segoe UI" w:eastAsia="Times New Roman" w:hAnsi="Segoe UI" w:cs="Segoe UI"/>
          <w:noProof/>
          <w:color w:val="212529"/>
          <w:sz w:val="24"/>
          <w:szCs w:val="24"/>
          <w:lang w:eastAsia="en-IN"/>
        </w:rPr>
        <w:drawing>
          <wp:inline distT="0" distB="0" distL="0" distR="0" wp14:anchorId="716DAF98" wp14:editId="16284986">
            <wp:extent cx="5731510" cy="25641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2B7B2DE2" w14:textId="77777777"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Segoe UI" w:eastAsia="Times New Roman" w:hAnsi="Segoe UI" w:cs="Segoe UI"/>
          <w:color w:val="212529"/>
          <w:sz w:val="24"/>
          <w:szCs w:val="24"/>
          <w:lang w:eastAsia="en-IN"/>
        </w:rPr>
        <w:br/>
      </w:r>
    </w:p>
    <w:p w14:paraId="2F9BFBD0" w14:textId="77777777" w:rsidR="00122A07" w:rsidRPr="00122A07" w:rsidRDefault="00122A07" w:rsidP="00122A07">
      <w:pPr>
        <w:spacing w:after="100" w:afterAutospacing="1" w:line="240" w:lineRule="auto"/>
        <w:outlineLvl w:val="1"/>
        <w:rPr>
          <w:rFonts w:ascii="Segoe UI" w:eastAsia="Times New Roman" w:hAnsi="Segoe UI" w:cs="Segoe UI"/>
          <w:color w:val="212529"/>
          <w:sz w:val="36"/>
          <w:szCs w:val="36"/>
          <w:lang w:eastAsia="en-IN"/>
        </w:rPr>
      </w:pPr>
      <w:r w:rsidRPr="00122A07">
        <w:rPr>
          <w:rFonts w:ascii="Segoe UI" w:eastAsia="Times New Roman" w:hAnsi="Segoe UI" w:cs="Segoe UI"/>
          <w:color w:val="212529"/>
          <w:sz w:val="36"/>
          <w:szCs w:val="36"/>
          <w:lang w:eastAsia="en-IN"/>
        </w:rPr>
        <w:t xml:space="preserve">Task </w:t>
      </w:r>
      <w:proofErr w:type="gramStart"/>
      <w:r w:rsidRPr="00122A07">
        <w:rPr>
          <w:rFonts w:ascii="Segoe UI" w:eastAsia="Times New Roman" w:hAnsi="Segoe UI" w:cs="Segoe UI"/>
          <w:color w:val="212529"/>
          <w:sz w:val="36"/>
          <w:szCs w:val="36"/>
          <w:lang w:eastAsia="en-IN"/>
        </w:rPr>
        <w:t>B :</w:t>
      </w:r>
      <w:proofErr w:type="gramEnd"/>
      <w:r w:rsidRPr="00122A07">
        <w:rPr>
          <w:rFonts w:ascii="Segoe UI" w:eastAsia="Times New Roman" w:hAnsi="Segoe UI" w:cs="Segoe UI"/>
          <w:color w:val="212529"/>
          <w:sz w:val="36"/>
          <w:szCs w:val="36"/>
          <w:lang w:eastAsia="en-IN"/>
        </w:rPr>
        <w:t xml:space="preserve"> Create a Scatter Chart</w:t>
      </w:r>
    </w:p>
    <w:p w14:paraId="0E1823B2" w14:textId="77777777" w:rsidR="00122A07" w:rsidRPr="00122A07" w:rsidRDefault="00122A07" w:rsidP="00122A07">
      <w:pPr>
        <w:numPr>
          <w:ilvl w:val="0"/>
          <w:numId w:val="4"/>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Switch to the worksheet named </w:t>
      </w:r>
      <w:r w:rsidRPr="00122A07">
        <w:rPr>
          <w:rFonts w:ascii="Segoe UI" w:eastAsia="Times New Roman" w:hAnsi="Segoe UI" w:cs="Segoe UI"/>
          <w:b/>
          <w:bCs/>
          <w:color w:val="212529"/>
          <w:sz w:val="24"/>
          <w:szCs w:val="24"/>
          <w:lang w:eastAsia="en-IN"/>
        </w:rPr>
        <w:t>Scatter Chart</w:t>
      </w:r>
      <w:r w:rsidRPr="00122A07">
        <w:rPr>
          <w:rFonts w:ascii="Segoe UI" w:eastAsia="Times New Roman" w:hAnsi="Segoe UI" w:cs="Segoe UI"/>
          <w:color w:val="212529"/>
          <w:sz w:val="24"/>
          <w:szCs w:val="24"/>
          <w:lang w:eastAsia="en-IN"/>
        </w:rPr>
        <w:t>.</w:t>
      </w:r>
    </w:p>
    <w:p w14:paraId="4F1E21EE" w14:textId="77777777" w:rsidR="00122A07" w:rsidRPr="00122A07" w:rsidRDefault="00122A07" w:rsidP="00122A07">
      <w:pPr>
        <w:numPr>
          <w:ilvl w:val="0"/>
          <w:numId w:val="4"/>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Click the </w:t>
      </w:r>
      <w:r w:rsidRPr="00122A07">
        <w:rPr>
          <w:rFonts w:ascii="Segoe UI" w:eastAsia="Times New Roman" w:hAnsi="Segoe UI" w:cs="Segoe UI"/>
          <w:b/>
          <w:bCs/>
          <w:color w:val="212529"/>
          <w:sz w:val="24"/>
          <w:szCs w:val="24"/>
          <w:lang w:eastAsia="en-IN"/>
        </w:rPr>
        <w:t>filter drop-down</w:t>
      </w:r>
      <w:r w:rsidRPr="00122A07">
        <w:rPr>
          <w:rFonts w:ascii="Segoe UI" w:eastAsia="Times New Roman" w:hAnsi="Segoe UI" w:cs="Segoe UI"/>
          <w:color w:val="212529"/>
          <w:sz w:val="24"/>
          <w:szCs w:val="24"/>
          <w:lang w:eastAsia="en-IN"/>
        </w:rPr>
        <w:t> in column </w:t>
      </w:r>
      <w:r w:rsidRPr="00122A07">
        <w:rPr>
          <w:rFonts w:ascii="Segoe UI" w:eastAsia="Times New Roman" w:hAnsi="Segoe UI" w:cs="Segoe UI"/>
          <w:b/>
          <w:bCs/>
          <w:color w:val="212529"/>
          <w:sz w:val="24"/>
          <w:szCs w:val="24"/>
          <w:lang w:eastAsia="en-IN"/>
        </w:rPr>
        <w:t>A (Manufacturer)</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Filter...</w:t>
      </w:r>
      <w:r w:rsidRPr="00122A07">
        <w:rPr>
          <w:rFonts w:ascii="Segoe UI" w:eastAsia="Times New Roman" w:hAnsi="Segoe UI" w:cs="Segoe UI"/>
          <w:color w:val="212529"/>
          <w:sz w:val="24"/>
          <w:szCs w:val="24"/>
          <w:lang w:eastAsia="en-IN"/>
        </w:rPr>
        <w:t>.</w:t>
      </w:r>
    </w:p>
    <w:p w14:paraId="52087F20" w14:textId="77777777" w:rsidR="00122A07" w:rsidRPr="00122A07" w:rsidRDefault="00122A07" w:rsidP="00122A07">
      <w:pPr>
        <w:numPr>
          <w:ilvl w:val="0"/>
          <w:numId w:val="4"/>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list, only select </w:t>
      </w:r>
      <w:r w:rsidRPr="00122A07">
        <w:rPr>
          <w:rFonts w:ascii="Segoe UI" w:eastAsia="Times New Roman" w:hAnsi="Segoe UI" w:cs="Segoe UI"/>
          <w:b/>
          <w:bCs/>
          <w:color w:val="212529"/>
          <w:sz w:val="24"/>
          <w:szCs w:val="24"/>
          <w:lang w:eastAsia="en-IN"/>
        </w:rPr>
        <w:t>Audi, BMW, Mercedes-B, Porsche, Volkswagen</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2B01DC66" w14:textId="77777777" w:rsidR="00122A07" w:rsidRPr="00122A07" w:rsidRDefault="00122A07" w:rsidP="00122A07">
      <w:pPr>
        <w:numPr>
          <w:ilvl w:val="0"/>
          <w:numId w:val="4"/>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Select column </w:t>
      </w:r>
      <w:r w:rsidRPr="00122A07">
        <w:rPr>
          <w:rFonts w:ascii="Segoe UI" w:eastAsia="Times New Roman" w:hAnsi="Segoe UI" w:cs="Segoe UI"/>
          <w:b/>
          <w:bCs/>
          <w:color w:val="212529"/>
          <w:sz w:val="24"/>
          <w:szCs w:val="24"/>
          <w:lang w:eastAsia="en-IN"/>
        </w:rPr>
        <w:t>E</w:t>
      </w:r>
      <w:r w:rsidRPr="00122A07">
        <w:rPr>
          <w:rFonts w:ascii="Segoe UI" w:eastAsia="Times New Roman" w:hAnsi="Segoe UI" w:cs="Segoe UI"/>
          <w:color w:val="212529"/>
          <w:sz w:val="24"/>
          <w:szCs w:val="24"/>
          <w:lang w:eastAsia="en-IN"/>
        </w:rPr>
        <w:t>, then hold </w:t>
      </w:r>
      <w:r w:rsidRPr="00122A07">
        <w:rPr>
          <w:rFonts w:ascii="Segoe UI" w:eastAsia="Times New Roman" w:hAnsi="Segoe UI" w:cs="Segoe UI"/>
          <w:b/>
          <w:bCs/>
          <w:color w:val="212529"/>
          <w:sz w:val="24"/>
          <w:szCs w:val="24"/>
          <w:lang w:eastAsia="en-IN"/>
        </w:rPr>
        <w:t>SHIFT</w:t>
      </w:r>
      <w:r w:rsidRPr="00122A07">
        <w:rPr>
          <w:rFonts w:ascii="Segoe UI" w:eastAsia="Times New Roman" w:hAnsi="Segoe UI" w:cs="Segoe UI"/>
          <w:color w:val="212529"/>
          <w:sz w:val="24"/>
          <w:szCs w:val="24"/>
          <w:lang w:eastAsia="en-IN"/>
        </w:rPr>
        <w:t> and select column </w:t>
      </w:r>
      <w:r w:rsidRPr="00122A07">
        <w:rPr>
          <w:rFonts w:ascii="Segoe UI" w:eastAsia="Times New Roman" w:hAnsi="Segoe UI" w:cs="Segoe UI"/>
          <w:b/>
          <w:bCs/>
          <w:color w:val="212529"/>
          <w:sz w:val="24"/>
          <w:szCs w:val="24"/>
          <w:lang w:eastAsia="en-IN"/>
        </w:rPr>
        <w:t>F</w:t>
      </w:r>
      <w:r w:rsidRPr="00122A07">
        <w:rPr>
          <w:rFonts w:ascii="Segoe UI" w:eastAsia="Times New Roman" w:hAnsi="Segoe UI" w:cs="Segoe UI"/>
          <w:color w:val="212529"/>
          <w:sz w:val="24"/>
          <w:szCs w:val="24"/>
          <w:lang w:eastAsia="en-IN"/>
        </w:rPr>
        <w:t>.</w:t>
      </w:r>
    </w:p>
    <w:p w14:paraId="0170EC81" w14:textId="77777777" w:rsidR="00122A07" w:rsidRPr="00122A07" w:rsidRDefault="00122A07" w:rsidP="00122A07">
      <w:pPr>
        <w:numPr>
          <w:ilvl w:val="0"/>
          <w:numId w:val="4"/>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Charts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Insert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Scatter</w:t>
      </w:r>
      <w:r w:rsidRPr="00122A07">
        <w:rPr>
          <w:rFonts w:ascii="Segoe UI" w:eastAsia="Times New Roman" w:hAnsi="Segoe UI" w:cs="Segoe UI"/>
          <w:color w:val="212529"/>
          <w:sz w:val="24"/>
          <w:szCs w:val="24"/>
          <w:lang w:eastAsia="en-IN"/>
        </w:rPr>
        <w:t> Chart and choose </w:t>
      </w:r>
      <w:r w:rsidRPr="00122A07">
        <w:rPr>
          <w:rFonts w:ascii="Segoe UI" w:eastAsia="Times New Roman" w:hAnsi="Segoe UI" w:cs="Segoe UI"/>
          <w:b/>
          <w:bCs/>
          <w:color w:val="212529"/>
          <w:sz w:val="24"/>
          <w:szCs w:val="24"/>
          <w:lang w:eastAsia="en-IN"/>
        </w:rPr>
        <w:t>Scatter with only Markers</w:t>
      </w:r>
      <w:r w:rsidRPr="00122A07">
        <w:rPr>
          <w:rFonts w:ascii="Segoe UI" w:eastAsia="Times New Roman" w:hAnsi="Segoe UI" w:cs="Segoe UI"/>
          <w:color w:val="212529"/>
          <w:sz w:val="24"/>
          <w:szCs w:val="24"/>
          <w:lang w:eastAsia="en-IN"/>
        </w:rPr>
        <w:t> from the </w:t>
      </w:r>
      <w:r w:rsidRPr="00122A07">
        <w:rPr>
          <w:rFonts w:ascii="Segoe UI" w:eastAsia="Times New Roman" w:hAnsi="Segoe UI" w:cs="Segoe UI"/>
          <w:b/>
          <w:bCs/>
          <w:color w:val="212529"/>
          <w:sz w:val="24"/>
          <w:szCs w:val="24"/>
          <w:lang w:eastAsia="en-IN"/>
        </w:rPr>
        <w:t>Scatter</w:t>
      </w:r>
      <w:r w:rsidRPr="00122A07">
        <w:rPr>
          <w:rFonts w:ascii="Segoe UI" w:eastAsia="Times New Roman" w:hAnsi="Segoe UI" w:cs="Segoe UI"/>
          <w:color w:val="212529"/>
          <w:sz w:val="24"/>
          <w:szCs w:val="24"/>
          <w:lang w:eastAsia="en-IN"/>
        </w:rPr>
        <w:t> category.</w:t>
      </w:r>
    </w:p>
    <w:p w14:paraId="642DD439" w14:textId="2868A1C5" w:rsidR="00122A07" w:rsidRPr="00122A07" w:rsidRDefault="00122A07" w:rsidP="00122A07">
      <w:pPr>
        <w:spacing w:beforeAutospacing="1" w:after="0" w:afterAutospacing="1" w:line="240" w:lineRule="auto"/>
        <w:ind w:left="720"/>
        <w:rPr>
          <w:rFonts w:ascii="Segoe UI" w:eastAsia="Times New Roman" w:hAnsi="Segoe UI" w:cs="Segoe UI"/>
          <w:color w:val="212529"/>
          <w:sz w:val="24"/>
          <w:szCs w:val="24"/>
          <w:lang w:eastAsia="en-IN"/>
        </w:rPr>
      </w:pPr>
      <w:r w:rsidRPr="00122A07">
        <w:rPr>
          <w:rFonts w:ascii="Segoe UI" w:eastAsia="Times New Roman" w:hAnsi="Segoe UI" w:cs="Segoe UI"/>
          <w:noProof/>
          <w:color w:val="212529"/>
          <w:sz w:val="24"/>
          <w:szCs w:val="24"/>
          <w:lang w:eastAsia="en-IN"/>
        </w:rPr>
        <w:lastRenderedPageBreak/>
        <w:drawing>
          <wp:inline distT="0" distB="0" distL="0" distR="0" wp14:anchorId="17F65A59" wp14:editId="43D0480B">
            <wp:extent cx="5334000" cy="3331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331845"/>
                    </a:xfrm>
                    <a:prstGeom prst="rect">
                      <a:avLst/>
                    </a:prstGeom>
                    <a:noFill/>
                    <a:ln>
                      <a:noFill/>
                    </a:ln>
                  </pic:spPr>
                </pic:pic>
              </a:graphicData>
            </a:graphic>
          </wp:inline>
        </w:drawing>
      </w:r>
    </w:p>
    <w:p w14:paraId="4D3373DC" w14:textId="77777777"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Segoe UI" w:eastAsia="Times New Roman" w:hAnsi="Segoe UI" w:cs="Segoe UI"/>
          <w:color w:val="212529"/>
          <w:sz w:val="24"/>
          <w:szCs w:val="24"/>
          <w:lang w:eastAsia="en-IN"/>
        </w:rPr>
        <w:br/>
      </w:r>
    </w:p>
    <w:p w14:paraId="49F0AC77"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Drag the chart across to the right of the sheet.</w:t>
      </w:r>
    </w:p>
    <w:p w14:paraId="31154080"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Click on the floating chart area to access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in the ribbon.</w:t>
      </w:r>
    </w:p>
    <w:p w14:paraId="17583E3A"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Chart Title</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Edit Chart Title...</w:t>
      </w:r>
      <w:r w:rsidRPr="00122A07">
        <w:rPr>
          <w:rFonts w:ascii="Segoe UI" w:eastAsia="Times New Roman" w:hAnsi="Segoe UI" w:cs="Segoe UI"/>
          <w:color w:val="212529"/>
          <w:sz w:val="24"/>
          <w:szCs w:val="24"/>
          <w:lang w:eastAsia="en-IN"/>
        </w:rPr>
        <w:t>.</w:t>
      </w:r>
    </w:p>
    <w:p w14:paraId="2F57F4BD"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text input area of the dialog box </w:t>
      </w:r>
      <w:r w:rsidRPr="00122A07">
        <w:rPr>
          <w:rFonts w:ascii="Segoe UI" w:eastAsia="Times New Roman" w:hAnsi="Segoe UI" w:cs="Segoe UI"/>
          <w:b/>
          <w:bCs/>
          <w:color w:val="212529"/>
          <w:sz w:val="24"/>
          <w:szCs w:val="24"/>
          <w:lang w:eastAsia="en-IN"/>
        </w:rPr>
        <w:t>Edit Title</w:t>
      </w:r>
      <w:r w:rsidRPr="00122A07">
        <w:rPr>
          <w:rFonts w:ascii="Segoe UI" w:eastAsia="Times New Roman" w:hAnsi="Segoe UI" w:cs="Segoe UI"/>
          <w:color w:val="212529"/>
          <w:sz w:val="24"/>
          <w:szCs w:val="24"/>
          <w:lang w:eastAsia="en-IN"/>
        </w:rPr>
        <w:t>, write </w:t>
      </w:r>
      <w:r w:rsidRPr="00122A07">
        <w:rPr>
          <w:rFonts w:ascii="Segoe UI" w:eastAsia="Times New Roman" w:hAnsi="Segoe UI" w:cs="Segoe UI"/>
          <w:b/>
          <w:bCs/>
          <w:color w:val="212529"/>
          <w:sz w:val="24"/>
          <w:szCs w:val="24"/>
          <w:lang w:eastAsia="en-IN"/>
        </w:rPr>
        <w:t>"Comparing Price with Year Resale Value of German Cars"</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5C54BCF1"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Axis Titles</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Primary Horizontal Axis Title &gt; Edit Horizontal Axis Title...</w:t>
      </w:r>
      <w:r w:rsidRPr="00122A07">
        <w:rPr>
          <w:rFonts w:ascii="Segoe UI" w:eastAsia="Times New Roman" w:hAnsi="Segoe UI" w:cs="Segoe UI"/>
          <w:color w:val="212529"/>
          <w:sz w:val="24"/>
          <w:szCs w:val="24"/>
          <w:lang w:eastAsia="en-IN"/>
        </w:rPr>
        <w:t>.</w:t>
      </w:r>
    </w:p>
    <w:p w14:paraId="39E151ED"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text input area of the dialog box </w:t>
      </w:r>
      <w:r w:rsidRPr="00122A07">
        <w:rPr>
          <w:rFonts w:ascii="Segoe UI" w:eastAsia="Times New Roman" w:hAnsi="Segoe UI" w:cs="Segoe UI"/>
          <w:b/>
          <w:bCs/>
          <w:color w:val="212529"/>
          <w:sz w:val="24"/>
          <w:szCs w:val="24"/>
          <w:lang w:eastAsia="en-IN"/>
        </w:rPr>
        <w:t>Edit Title</w:t>
      </w:r>
      <w:r w:rsidRPr="00122A07">
        <w:rPr>
          <w:rFonts w:ascii="Segoe UI" w:eastAsia="Times New Roman" w:hAnsi="Segoe UI" w:cs="Segoe UI"/>
          <w:color w:val="212529"/>
          <w:sz w:val="24"/>
          <w:szCs w:val="24"/>
          <w:lang w:eastAsia="en-IN"/>
        </w:rPr>
        <w:t>, write </w:t>
      </w:r>
      <w:r w:rsidRPr="00122A07">
        <w:rPr>
          <w:rFonts w:ascii="Segoe UI" w:eastAsia="Times New Roman" w:hAnsi="Segoe UI" w:cs="Segoe UI"/>
          <w:b/>
          <w:bCs/>
          <w:color w:val="212529"/>
          <w:sz w:val="24"/>
          <w:szCs w:val="24"/>
          <w:lang w:eastAsia="en-IN"/>
        </w:rPr>
        <w:t>"Price"</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1410CBEA"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Axis Titles</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Primary Vertical Axis Title &gt; Edit Vertical Axis Title...</w:t>
      </w:r>
      <w:r w:rsidRPr="00122A07">
        <w:rPr>
          <w:rFonts w:ascii="Segoe UI" w:eastAsia="Times New Roman" w:hAnsi="Segoe UI" w:cs="Segoe UI"/>
          <w:color w:val="212529"/>
          <w:sz w:val="24"/>
          <w:szCs w:val="24"/>
          <w:lang w:eastAsia="en-IN"/>
        </w:rPr>
        <w:t>.</w:t>
      </w:r>
    </w:p>
    <w:p w14:paraId="636B892D"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text input area of the dialog box </w:t>
      </w:r>
      <w:r w:rsidRPr="00122A07">
        <w:rPr>
          <w:rFonts w:ascii="Segoe UI" w:eastAsia="Times New Roman" w:hAnsi="Segoe UI" w:cs="Segoe UI"/>
          <w:b/>
          <w:bCs/>
          <w:color w:val="212529"/>
          <w:sz w:val="24"/>
          <w:szCs w:val="24"/>
          <w:lang w:eastAsia="en-IN"/>
        </w:rPr>
        <w:t>Edit Title</w:t>
      </w:r>
      <w:r w:rsidRPr="00122A07">
        <w:rPr>
          <w:rFonts w:ascii="Segoe UI" w:eastAsia="Times New Roman" w:hAnsi="Segoe UI" w:cs="Segoe UI"/>
          <w:color w:val="212529"/>
          <w:sz w:val="24"/>
          <w:szCs w:val="24"/>
          <w:lang w:eastAsia="en-IN"/>
        </w:rPr>
        <w:t>, write </w:t>
      </w:r>
      <w:r w:rsidRPr="00122A07">
        <w:rPr>
          <w:rFonts w:ascii="Segoe UI" w:eastAsia="Times New Roman" w:hAnsi="Segoe UI" w:cs="Segoe UI"/>
          <w:b/>
          <w:bCs/>
          <w:color w:val="212529"/>
          <w:sz w:val="24"/>
          <w:szCs w:val="24"/>
          <w:lang w:eastAsia="en-IN"/>
        </w:rPr>
        <w:t>"Year Resale Value"</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2F7A73E4"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Legend</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None</w:t>
      </w:r>
      <w:r w:rsidRPr="00122A07">
        <w:rPr>
          <w:rFonts w:ascii="Segoe UI" w:eastAsia="Times New Roman" w:hAnsi="Segoe UI" w:cs="Segoe UI"/>
          <w:color w:val="212529"/>
          <w:sz w:val="24"/>
          <w:szCs w:val="24"/>
          <w:lang w:eastAsia="en-IN"/>
        </w:rPr>
        <w:t>.</w:t>
      </w:r>
    </w:p>
    <w:p w14:paraId="07BCC4ED" w14:textId="77777777" w:rsidR="00122A07" w:rsidRPr="00122A07" w:rsidRDefault="00122A07" w:rsidP="00122A07">
      <w:pPr>
        <w:numPr>
          <w:ilvl w:val="0"/>
          <w:numId w:val="5"/>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Your chart should look something like the one below:</w:t>
      </w:r>
    </w:p>
    <w:p w14:paraId="6FDB7C6E" w14:textId="5CDC3E55" w:rsidR="00122A07" w:rsidRPr="00122A07" w:rsidRDefault="00122A07" w:rsidP="00122A07">
      <w:pPr>
        <w:spacing w:beforeAutospacing="1" w:after="0" w:afterAutospacing="1" w:line="240" w:lineRule="auto"/>
        <w:ind w:left="720"/>
        <w:rPr>
          <w:rFonts w:ascii="Segoe UI" w:eastAsia="Times New Roman" w:hAnsi="Segoe UI" w:cs="Segoe UI"/>
          <w:color w:val="212529"/>
          <w:sz w:val="24"/>
          <w:szCs w:val="24"/>
          <w:lang w:eastAsia="en-IN"/>
        </w:rPr>
      </w:pPr>
      <w:r w:rsidRPr="00122A07">
        <w:rPr>
          <w:rFonts w:ascii="Segoe UI" w:eastAsia="Times New Roman" w:hAnsi="Segoe UI" w:cs="Segoe UI"/>
          <w:noProof/>
          <w:color w:val="212529"/>
          <w:sz w:val="24"/>
          <w:szCs w:val="24"/>
          <w:lang w:eastAsia="en-IN"/>
        </w:rPr>
        <w:lastRenderedPageBreak/>
        <w:drawing>
          <wp:inline distT="0" distB="0" distL="0" distR="0" wp14:anchorId="60F4D32F" wp14:editId="39ED3A24">
            <wp:extent cx="5731510" cy="3035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p w14:paraId="52417AFA" w14:textId="77777777"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Segoe UI" w:eastAsia="Times New Roman" w:hAnsi="Segoe UI" w:cs="Segoe UI"/>
          <w:color w:val="212529"/>
          <w:sz w:val="24"/>
          <w:szCs w:val="24"/>
          <w:lang w:eastAsia="en-IN"/>
        </w:rPr>
        <w:br/>
      </w:r>
    </w:p>
    <w:p w14:paraId="35179BC4" w14:textId="77777777" w:rsidR="00122A07" w:rsidRPr="00122A07" w:rsidRDefault="00122A07" w:rsidP="00122A07">
      <w:pPr>
        <w:spacing w:after="100" w:afterAutospacing="1" w:line="240" w:lineRule="auto"/>
        <w:outlineLvl w:val="1"/>
        <w:rPr>
          <w:rFonts w:ascii="Segoe UI" w:eastAsia="Times New Roman" w:hAnsi="Segoe UI" w:cs="Segoe UI"/>
          <w:color w:val="212529"/>
          <w:sz w:val="36"/>
          <w:szCs w:val="36"/>
          <w:lang w:eastAsia="en-IN"/>
        </w:rPr>
      </w:pPr>
      <w:r w:rsidRPr="00122A07">
        <w:rPr>
          <w:rFonts w:ascii="Segoe UI" w:eastAsia="Times New Roman" w:hAnsi="Segoe UI" w:cs="Segoe UI"/>
          <w:color w:val="212529"/>
          <w:sz w:val="36"/>
          <w:szCs w:val="36"/>
          <w:lang w:eastAsia="en-IN"/>
        </w:rPr>
        <w:t xml:space="preserve">Task </w:t>
      </w:r>
      <w:proofErr w:type="gramStart"/>
      <w:r w:rsidRPr="00122A07">
        <w:rPr>
          <w:rFonts w:ascii="Segoe UI" w:eastAsia="Times New Roman" w:hAnsi="Segoe UI" w:cs="Segoe UI"/>
          <w:color w:val="212529"/>
          <w:sz w:val="36"/>
          <w:szCs w:val="36"/>
          <w:lang w:eastAsia="en-IN"/>
        </w:rPr>
        <w:t>C :</w:t>
      </w:r>
      <w:proofErr w:type="gramEnd"/>
      <w:r w:rsidRPr="00122A07">
        <w:rPr>
          <w:rFonts w:ascii="Segoe UI" w:eastAsia="Times New Roman" w:hAnsi="Segoe UI" w:cs="Segoe UI"/>
          <w:color w:val="212529"/>
          <w:sz w:val="36"/>
          <w:szCs w:val="36"/>
          <w:lang w:eastAsia="en-IN"/>
        </w:rPr>
        <w:t xml:space="preserve"> Create a Histogram Chart</w:t>
      </w:r>
    </w:p>
    <w:p w14:paraId="65BF8AF6" w14:textId="77777777" w:rsidR="00122A07" w:rsidRPr="00122A07" w:rsidRDefault="00122A07" w:rsidP="00122A07">
      <w:pPr>
        <w:numPr>
          <w:ilvl w:val="0"/>
          <w:numId w:val="6"/>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Switch to the worksheet named </w:t>
      </w:r>
      <w:r w:rsidRPr="00122A07">
        <w:rPr>
          <w:rFonts w:ascii="Segoe UI" w:eastAsia="Times New Roman" w:hAnsi="Segoe UI" w:cs="Segoe UI"/>
          <w:b/>
          <w:bCs/>
          <w:color w:val="212529"/>
          <w:sz w:val="24"/>
          <w:szCs w:val="24"/>
          <w:lang w:eastAsia="en-IN"/>
        </w:rPr>
        <w:t>Histogram Chart</w:t>
      </w:r>
      <w:r w:rsidRPr="00122A07">
        <w:rPr>
          <w:rFonts w:ascii="Segoe UI" w:eastAsia="Times New Roman" w:hAnsi="Segoe UI" w:cs="Segoe UI"/>
          <w:color w:val="212529"/>
          <w:sz w:val="24"/>
          <w:szCs w:val="24"/>
          <w:lang w:eastAsia="en-IN"/>
        </w:rPr>
        <w:t>.</w:t>
      </w:r>
    </w:p>
    <w:p w14:paraId="0042FAA1" w14:textId="77777777" w:rsidR="00122A07" w:rsidRPr="00122A07" w:rsidRDefault="00122A07" w:rsidP="00122A07">
      <w:pPr>
        <w:numPr>
          <w:ilvl w:val="0"/>
          <w:numId w:val="6"/>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Click the </w:t>
      </w:r>
      <w:r w:rsidRPr="00122A07">
        <w:rPr>
          <w:rFonts w:ascii="Segoe UI" w:eastAsia="Times New Roman" w:hAnsi="Segoe UI" w:cs="Segoe UI"/>
          <w:b/>
          <w:bCs/>
          <w:color w:val="212529"/>
          <w:sz w:val="24"/>
          <w:szCs w:val="24"/>
          <w:lang w:eastAsia="en-IN"/>
        </w:rPr>
        <w:t>filter drop-down</w:t>
      </w:r>
      <w:r w:rsidRPr="00122A07">
        <w:rPr>
          <w:rFonts w:ascii="Segoe UI" w:eastAsia="Times New Roman" w:hAnsi="Segoe UI" w:cs="Segoe UI"/>
          <w:color w:val="212529"/>
          <w:sz w:val="24"/>
          <w:szCs w:val="24"/>
          <w:lang w:eastAsia="en-IN"/>
        </w:rPr>
        <w:t> in column </w:t>
      </w:r>
      <w:r w:rsidRPr="00122A07">
        <w:rPr>
          <w:rFonts w:ascii="Segoe UI" w:eastAsia="Times New Roman" w:hAnsi="Segoe UI" w:cs="Segoe UI"/>
          <w:b/>
          <w:bCs/>
          <w:color w:val="212529"/>
          <w:sz w:val="24"/>
          <w:szCs w:val="24"/>
          <w:lang w:eastAsia="en-IN"/>
        </w:rPr>
        <w:t>A (Manufacturer)</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Filter...</w:t>
      </w:r>
      <w:r w:rsidRPr="00122A07">
        <w:rPr>
          <w:rFonts w:ascii="Segoe UI" w:eastAsia="Times New Roman" w:hAnsi="Segoe UI" w:cs="Segoe UI"/>
          <w:color w:val="212529"/>
          <w:sz w:val="24"/>
          <w:szCs w:val="24"/>
          <w:lang w:eastAsia="en-IN"/>
        </w:rPr>
        <w:t>.</w:t>
      </w:r>
    </w:p>
    <w:p w14:paraId="24959E40" w14:textId="77777777" w:rsidR="00122A07" w:rsidRPr="00122A07" w:rsidRDefault="00122A07" w:rsidP="00122A07">
      <w:pPr>
        <w:numPr>
          <w:ilvl w:val="0"/>
          <w:numId w:val="6"/>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list, only select </w:t>
      </w:r>
      <w:r w:rsidRPr="00122A07">
        <w:rPr>
          <w:rFonts w:ascii="Segoe UI" w:eastAsia="Times New Roman" w:hAnsi="Segoe UI" w:cs="Segoe UI"/>
          <w:b/>
          <w:bCs/>
          <w:color w:val="212529"/>
          <w:sz w:val="24"/>
          <w:szCs w:val="24"/>
          <w:lang w:eastAsia="en-IN"/>
        </w:rPr>
        <w:t>Audi, BMW, Mercedes-B, Porsche, Volkswagen</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1AE4B3BA" w14:textId="77777777" w:rsidR="00122A07" w:rsidRPr="00122A07" w:rsidRDefault="00122A07" w:rsidP="00122A07">
      <w:pPr>
        <w:numPr>
          <w:ilvl w:val="0"/>
          <w:numId w:val="6"/>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Select column </w:t>
      </w:r>
      <w:r w:rsidRPr="00122A07">
        <w:rPr>
          <w:rFonts w:ascii="Segoe UI" w:eastAsia="Times New Roman" w:hAnsi="Segoe UI" w:cs="Segoe UI"/>
          <w:b/>
          <w:bCs/>
          <w:color w:val="212529"/>
          <w:sz w:val="24"/>
          <w:szCs w:val="24"/>
          <w:lang w:eastAsia="en-IN"/>
        </w:rPr>
        <w:t>B</w:t>
      </w:r>
      <w:r w:rsidRPr="00122A07">
        <w:rPr>
          <w:rFonts w:ascii="Segoe UI" w:eastAsia="Times New Roman" w:hAnsi="Segoe UI" w:cs="Segoe UI"/>
          <w:color w:val="212529"/>
          <w:sz w:val="24"/>
          <w:szCs w:val="24"/>
          <w:lang w:eastAsia="en-IN"/>
        </w:rPr>
        <w:t>, then hold </w:t>
      </w:r>
      <w:r w:rsidRPr="00122A07">
        <w:rPr>
          <w:rFonts w:ascii="Segoe UI" w:eastAsia="Times New Roman" w:hAnsi="Segoe UI" w:cs="Segoe UI"/>
          <w:b/>
          <w:bCs/>
          <w:color w:val="212529"/>
          <w:sz w:val="24"/>
          <w:szCs w:val="24"/>
          <w:lang w:eastAsia="en-IN"/>
        </w:rPr>
        <w:t>SHIFT</w:t>
      </w:r>
      <w:r w:rsidRPr="00122A07">
        <w:rPr>
          <w:rFonts w:ascii="Segoe UI" w:eastAsia="Times New Roman" w:hAnsi="Segoe UI" w:cs="Segoe UI"/>
          <w:color w:val="212529"/>
          <w:sz w:val="24"/>
          <w:szCs w:val="24"/>
          <w:lang w:eastAsia="en-IN"/>
        </w:rPr>
        <w:t> and select column </w:t>
      </w:r>
      <w:r w:rsidRPr="00122A07">
        <w:rPr>
          <w:rFonts w:ascii="Segoe UI" w:eastAsia="Times New Roman" w:hAnsi="Segoe UI" w:cs="Segoe UI"/>
          <w:b/>
          <w:bCs/>
          <w:color w:val="212529"/>
          <w:sz w:val="24"/>
          <w:szCs w:val="24"/>
          <w:lang w:eastAsia="en-IN"/>
        </w:rPr>
        <w:t>C</w:t>
      </w:r>
      <w:r w:rsidRPr="00122A07">
        <w:rPr>
          <w:rFonts w:ascii="Segoe UI" w:eastAsia="Times New Roman" w:hAnsi="Segoe UI" w:cs="Segoe UI"/>
          <w:color w:val="212529"/>
          <w:sz w:val="24"/>
          <w:szCs w:val="24"/>
          <w:lang w:eastAsia="en-IN"/>
        </w:rPr>
        <w:t>.</w:t>
      </w:r>
    </w:p>
    <w:p w14:paraId="52CFAA74" w14:textId="77777777" w:rsidR="00122A07" w:rsidRPr="00122A07" w:rsidRDefault="00122A07" w:rsidP="00122A07">
      <w:pPr>
        <w:numPr>
          <w:ilvl w:val="0"/>
          <w:numId w:val="6"/>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Charts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Insert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Other Charts</w:t>
      </w:r>
      <w:r w:rsidRPr="00122A07">
        <w:rPr>
          <w:rFonts w:ascii="Segoe UI" w:eastAsia="Times New Roman" w:hAnsi="Segoe UI" w:cs="Segoe UI"/>
          <w:color w:val="212529"/>
          <w:sz w:val="24"/>
          <w:szCs w:val="24"/>
          <w:lang w:eastAsia="en-IN"/>
        </w:rPr>
        <w:t> Chart and choose </w:t>
      </w:r>
      <w:r w:rsidRPr="00122A07">
        <w:rPr>
          <w:rFonts w:ascii="Segoe UI" w:eastAsia="Times New Roman" w:hAnsi="Segoe UI" w:cs="Segoe UI"/>
          <w:b/>
          <w:bCs/>
          <w:color w:val="212529"/>
          <w:sz w:val="24"/>
          <w:szCs w:val="24"/>
          <w:lang w:eastAsia="en-IN"/>
        </w:rPr>
        <w:t>Histogram</w:t>
      </w:r>
      <w:r w:rsidRPr="00122A07">
        <w:rPr>
          <w:rFonts w:ascii="Segoe UI" w:eastAsia="Times New Roman" w:hAnsi="Segoe UI" w:cs="Segoe UI"/>
          <w:color w:val="212529"/>
          <w:sz w:val="24"/>
          <w:szCs w:val="24"/>
          <w:lang w:eastAsia="en-IN"/>
        </w:rPr>
        <w:t> from the </w:t>
      </w:r>
      <w:r w:rsidRPr="00122A07">
        <w:rPr>
          <w:rFonts w:ascii="Segoe UI" w:eastAsia="Times New Roman" w:hAnsi="Segoe UI" w:cs="Segoe UI"/>
          <w:b/>
          <w:bCs/>
          <w:color w:val="212529"/>
          <w:sz w:val="24"/>
          <w:szCs w:val="24"/>
          <w:lang w:eastAsia="en-IN"/>
        </w:rPr>
        <w:t>Statistical</w:t>
      </w:r>
      <w:r w:rsidRPr="00122A07">
        <w:rPr>
          <w:rFonts w:ascii="Segoe UI" w:eastAsia="Times New Roman" w:hAnsi="Segoe UI" w:cs="Segoe UI"/>
          <w:color w:val="212529"/>
          <w:sz w:val="24"/>
          <w:szCs w:val="24"/>
          <w:lang w:eastAsia="en-IN"/>
        </w:rPr>
        <w:t> category.</w:t>
      </w:r>
    </w:p>
    <w:p w14:paraId="03CB13B6" w14:textId="4876E923" w:rsidR="00122A07" w:rsidRPr="00122A07" w:rsidRDefault="00122A07" w:rsidP="00122A07">
      <w:pPr>
        <w:spacing w:beforeAutospacing="1" w:after="0" w:afterAutospacing="1" w:line="240" w:lineRule="auto"/>
        <w:ind w:left="720"/>
        <w:rPr>
          <w:rFonts w:ascii="Segoe UI" w:eastAsia="Times New Roman" w:hAnsi="Segoe UI" w:cs="Segoe UI"/>
          <w:color w:val="212529"/>
          <w:sz w:val="24"/>
          <w:szCs w:val="24"/>
          <w:lang w:eastAsia="en-IN"/>
        </w:rPr>
      </w:pPr>
      <w:r w:rsidRPr="00122A07">
        <w:rPr>
          <w:rFonts w:ascii="Segoe UI" w:eastAsia="Times New Roman" w:hAnsi="Segoe UI" w:cs="Segoe UI"/>
          <w:noProof/>
          <w:color w:val="212529"/>
          <w:sz w:val="24"/>
          <w:szCs w:val="24"/>
          <w:lang w:eastAsia="en-IN"/>
        </w:rPr>
        <w:lastRenderedPageBreak/>
        <w:drawing>
          <wp:inline distT="0" distB="0" distL="0" distR="0" wp14:anchorId="2B569D86" wp14:editId="35FD10B6">
            <wp:extent cx="381000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0" cy="4191000"/>
                    </a:xfrm>
                    <a:prstGeom prst="rect">
                      <a:avLst/>
                    </a:prstGeom>
                    <a:noFill/>
                    <a:ln>
                      <a:noFill/>
                    </a:ln>
                  </pic:spPr>
                </pic:pic>
              </a:graphicData>
            </a:graphic>
          </wp:inline>
        </w:drawing>
      </w:r>
    </w:p>
    <w:p w14:paraId="20BFF25A" w14:textId="77777777"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Segoe UI" w:eastAsia="Times New Roman" w:hAnsi="Segoe UI" w:cs="Segoe UI"/>
          <w:color w:val="212529"/>
          <w:sz w:val="24"/>
          <w:szCs w:val="24"/>
          <w:lang w:eastAsia="en-IN"/>
        </w:rPr>
        <w:br/>
      </w:r>
    </w:p>
    <w:p w14:paraId="7EC13A3D"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Drag the chart across to the right of the sheet.</w:t>
      </w:r>
    </w:p>
    <w:p w14:paraId="55E4244E"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Click on the floating chart area to access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in the ribbon.</w:t>
      </w:r>
    </w:p>
    <w:p w14:paraId="2C519EC7"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Chart Title</w:t>
      </w:r>
      <w:r w:rsidRPr="00122A07">
        <w:rPr>
          <w:rFonts w:ascii="Segoe UI" w:eastAsia="Times New Roman" w:hAnsi="Segoe UI" w:cs="Segoe UI"/>
          <w:color w:val="212529"/>
          <w:sz w:val="24"/>
          <w:szCs w:val="24"/>
          <w:lang w:eastAsia="en-IN"/>
        </w:rPr>
        <w:t> and select </w:t>
      </w:r>
      <w:r w:rsidRPr="00122A07">
        <w:rPr>
          <w:rFonts w:ascii="Segoe UI" w:eastAsia="Times New Roman" w:hAnsi="Segoe UI" w:cs="Segoe UI"/>
          <w:b/>
          <w:bCs/>
          <w:color w:val="212529"/>
          <w:sz w:val="24"/>
          <w:szCs w:val="24"/>
          <w:lang w:eastAsia="en-IN"/>
        </w:rPr>
        <w:t>Edit Chart Title...</w:t>
      </w:r>
      <w:r w:rsidRPr="00122A07">
        <w:rPr>
          <w:rFonts w:ascii="Segoe UI" w:eastAsia="Times New Roman" w:hAnsi="Segoe UI" w:cs="Segoe UI"/>
          <w:color w:val="212529"/>
          <w:sz w:val="24"/>
          <w:szCs w:val="24"/>
          <w:lang w:eastAsia="en-IN"/>
        </w:rPr>
        <w:t>.</w:t>
      </w:r>
    </w:p>
    <w:p w14:paraId="5244F4FC"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In the text input area of the dialog box </w:t>
      </w:r>
      <w:r w:rsidRPr="00122A07">
        <w:rPr>
          <w:rFonts w:ascii="Segoe UI" w:eastAsia="Times New Roman" w:hAnsi="Segoe UI" w:cs="Segoe UI"/>
          <w:b/>
          <w:bCs/>
          <w:color w:val="212529"/>
          <w:sz w:val="24"/>
          <w:szCs w:val="24"/>
          <w:lang w:eastAsia="en-IN"/>
        </w:rPr>
        <w:t>Edit Title</w:t>
      </w:r>
      <w:r w:rsidRPr="00122A07">
        <w:rPr>
          <w:rFonts w:ascii="Segoe UI" w:eastAsia="Times New Roman" w:hAnsi="Segoe UI" w:cs="Segoe UI"/>
          <w:color w:val="212529"/>
          <w:sz w:val="24"/>
          <w:szCs w:val="24"/>
          <w:lang w:eastAsia="en-IN"/>
        </w:rPr>
        <w:t>, write </w:t>
      </w:r>
      <w:r w:rsidRPr="00122A07">
        <w:rPr>
          <w:rFonts w:ascii="Segoe UI" w:eastAsia="Times New Roman" w:hAnsi="Segoe UI" w:cs="Segoe UI"/>
          <w:b/>
          <w:bCs/>
          <w:color w:val="212529"/>
          <w:sz w:val="24"/>
          <w:szCs w:val="24"/>
          <w:lang w:eastAsia="en-IN"/>
        </w:rPr>
        <w:t>"Count of German Car Models by Price Range"</w:t>
      </w:r>
      <w:r w:rsidRPr="00122A07">
        <w:rPr>
          <w:rFonts w:ascii="Segoe UI" w:eastAsia="Times New Roman" w:hAnsi="Segoe UI" w:cs="Segoe UI"/>
          <w:color w:val="212529"/>
          <w:sz w:val="24"/>
          <w:szCs w:val="24"/>
          <w:lang w:eastAsia="en-IN"/>
        </w:rPr>
        <w:t> and click </w:t>
      </w:r>
      <w:r w:rsidRPr="00122A07">
        <w:rPr>
          <w:rFonts w:ascii="Segoe UI" w:eastAsia="Times New Roman" w:hAnsi="Segoe UI" w:cs="Segoe UI"/>
          <w:b/>
          <w:bCs/>
          <w:color w:val="212529"/>
          <w:sz w:val="24"/>
          <w:szCs w:val="24"/>
          <w:lang w:eastAsia="en-IN"/>
        </w:rPr>
        <w:t>OK</w:t>
      </w:r>
      <w:r w:rsidRPr="00122A07">
        <w:rPr>
          <w:rFonts w:ascii="Segoe UI" w:eastAsia="Times New Roman" w:hAnsi="Segoe UI" w:cs="Segoe UI"/>
          <w:color w:val="212529"/>
          <w:sz w:val="24"/>
          <w:szCs w:val="24"/>
          <w:lang w:eastAsia="en-IN"/>
        </w:rPr>
        <w:t>.</w:t>
      </w:r>
    </w:p>
    <w:p w14:paraId="3A774655"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Labels</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Data Labels</w:t>
      </w:r>
      <w:r w:rsidRPr="00122A07">
        <w:rPr>
          <w:rFonts w:ascii="Segoe UI" w:eastAsia="Times New Roman" w:hAnsi="Segoe UI" w:cs="Segoe UI"/>
          <w:color w:val="212529"/>
          <w:sz w:val="24"/>
          <w:szCs w:val="24"/>
          <w:lang w:eastAsia="en-IN"/>
        </w:rPr>
        <w:t> and select </w:t>
      </w:r>
      <w:proofErr w:type="spellStart"/>
      <w:r w:rsidRPr="00122A07">
        <w:rPr>
          <w:rFonts w:ascii="Segoe UI" w:eastAsia="Times New Roman" w:hAnsi="Segoe UI" w:cs="Segoe UI"/>
          <w:b/>
          <w:bCs/>
          <w:color w:val="212529"/>
          <w:sz w:val="24"/>
          <w:szCs w:val="24"/>
          <w:lang w:eastAsia="en-IN"/>
        </w:rPr>
        <w:t>Center</w:t>
      </w:r>
      <w:proofErr w:type="spellEnd"/>
      <w:r w:rsidRPr="00122A07">
        <w:rPr>
          <w:rFonts w:ascii="Segoe UI" w:eastAsia="Times New Roman" w:hAnsi="Segoe UI" w:cs="Segoe UI"/>
          <w:color w:val="212529"/>
          <w:sz w:val="24"/>
          <w:szCs w:val="24"/>
          <w:lang w:eastAsia="en-IN"/>
        </w:rPr>
        <w:t>.</w:t>
      </w:r>
    </w:p>
    <w:p w14:paraId="0CD1FC1B"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On the </w:t>
      </w:r>
      <w:r w:rsidRPr="00122A07">
        <w:rPr>
          <w:rFonts w:ascii="Segoe UI" w:eastAsia="Times New Roman" w:hAnsi="Segoe UI" w:cs="Segoe UI"/>
          <w:b/>
          <w:bCs/>
          <w:color w:val="212529"/>
          <w:sz w:val="24"/>
          <w:szCs w:val="24"/>
          <w:lang w:eastAsia="en-IN"/>
        </w:rPr>
        <w:t>Format</w:t>
      </w:r>
      <w:r w:rsidRPr="00122A07">
        <w:rPr>
          <w:rFonts w:ascii="Segoe UI" w:eastAsia="Times New Roman" w:hAnsi="Segoe UI" w:cs="Segoe UI"/>
          <w:color w:val="212529"/>
          <w:sz w:val="24"/>
          <w:szCs w:val="24"/>
          <w:lang w:eastAsia="en-IN"/>
        </w:rPr>
        <w:t> group of the </w:t>
      </w:r>
      <w:r w:rsidRPr="00122A07">
        <w:rPr>
          <w:rFonts w:ascii="Segoe UI" w:eastAsia="Times New Roman" w:hAnsi="Segoe UI" w:cs="Segoe UI"/>
          <w:b/>
          <w:bCs/>
          <w:color w:val="212529"/>
          <w:sz w:val="24"/>
          <w:szCs w:val="24"/>
          <w:lang w:eastAsia="en-IN"/>
        </w:rPr>
        <w:t>Chart</w:t>
      </w:r>
      <w:r w:rsidRPr="00122A07">
        <w:rPr>
          <w:rFonts w:ascii="Segoe UI" w:eastAsia="Times New Roman" w:hAnsi="Segoe UI" w:cs="Segoe UI"/>
          <w:color w:val="212529"/>
          <w:sz w:val="24"/>
          <w:szCs w:val="24"/>
          <w:lang w:eastAsia="en-IN"/>
        </w:rPr>
        <w:t> tab, click </w:t>
      </w:r>
      <w:r w:rsidRPr="00122A07">
        <w:rPr>
          <w:rFonts w:ascii="Segoe UI" w:eastAsia="Times New Roman" w:hAnsi="Segoe UI" w:cs="Segoe UI"/>
          <w:b/>
          <w:bCs/>
          <w:color w:val="212529"/>
          <w:sz w:val="24"/>
          <w:szCs w:val="24"/>
          <w:lang w:eastAsia="en-IN"/>
        </w:rPr>
        <w:t>Format</w:t>
      </w:r>
      <w:r w:rsidRPr="00122A07">
        <w:rPr>
          <w:rFonts w:ascii="Segoe UI" w:eastAsia="Times New Roman" w:hAnsi="Segoe UI" w:cs="Segoe UI"/>
          <w:color w:val="212529"/>
          <w:sz w:val="24"/>
          <w:szCs w:val="24"/>
          <w:lang w:eastAsia="en-IN"/>
        </w:rPr>
        <w:t>.</w:t>
      </w:r>
    </w:p>
    <w:p w14:paraId="6EC14763"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 xml:space="preserve">On the </w:t>
      </w:r>
      <w:proofErr w:type="gramStart"/>
      <w:r w:rsidRPr="00122A07">
        <w:rPr>
          <w:rFonts w:ascii="Segoe UI" w:eastAsia="Times New Roman" w:hAnsi="Segoe UI" w:cs="Segoe UI"/>
          <w:color w:val="212529"/>
          <w:sz w:val="24"/>
          <w:szCs w:val="24"/>
          <w:lang w:eastAsia="en-IN"/>
        </w:rPr>
        <w:t>right side</w:t>
      </w:r>
      <w:proofErr w:type="gramEnd"/>
      <w:r w:rsidRPr="00122A07">
        <w:rPr>
          <w:rFonts w:ascii="Segoe UI" w:eastAsia="Times New Roman" w:hAnsi="Segoe UI" w:cs="Segoe UI"/>
          <w:color w:val="212529"/>
          <w:sz w:val="24"/>
          <w:szCs w:val="24"/>
          <w:lang w:eastAsia="en-IN"/>
        </w:rPr>
        <w:t xml:space="preserve"> menu bar </w:t>
      </w:r>
      <w:r w:rsidRPr="00122A07">
        <w:rPr>
          <w:rFonts w:ascii="Segoe UI" w:eastAsia="Times New Roman" w:hAnsi="Segoe UI" w:cs="Segoe UI"/>
          <w:b/>
          <w:bCs/>
          <w:color w:val="212529"/>
          <w:sz w:val="24"/>
          <w:szCs w:val="24"/>
          <w:lang w:eastAsia="en-IN"/>
        </w:rPr>
        <w:t>Format</w:t>
      </w:r>
      <w:r w:rsidRPr="00122A07">
        <w:rPr>
          <w:rFonts w:ascii="Segoe UI" w:eastAsia="Times New Roman" w:hAnsi="Segoe UI" w:cs="Segoe UI"/>
          <w:color w:val="212529"/>
          <w:sz w:val="24"/>
          <w:szCs w:val="24"/>
          <w:lang w:eastAsia="en-IN"/>
        </w:rPr>
        <w:t>, select </w:t>
      </w:r>
      <w:r w:rsidRPr="00122A07">
        <w:rPr>
          <w:rFonts w:ascii="Segoe UI" w:eastAsia="Times New Roman" w:hAnsi="Segoe UI" w:cs="Segoe UI"/>
          <w:b/>
          <w:bCs/>
          <w:color w:val="212529"/>
          <w:sz w:val="24"/>
          <w:szCs w:val="24"/>
          <w:lang w:eastAsia="en-IN"/>
        </w:rPr>
        <w:t>Series "Price" &gt; Fill &gt; Orange, Accent 2</w:t>
      </w:r>
      <w:r w:rsidRPr="00122A07">
        <w:rPr>
          <w:rFonts w:ascii="Segoe UI" w:eastAsia="Times New Roman" w:hAnsi="Segoe UI" w:cs="Segoe UI"/>
          <w:color w:val="212529"/>
          <w:sz w:val="24"/>
          <w:szCs w:val="24"/>
          <w:lang w:eastAsia="en-IN"/>
        </w:rPr>
        <w:t>.</w:t>
      </w:r>
    </w:p>
    <w:p w14:paraId="07DC87EC" w14:textId="77777777" w:rsidR="00122A07" w:rsidRPr="00122A07" w:rsidRDefault="00122A07" w:rsidP="00122A07">
      <w:pPr>
        <w:numPr>
          <w:ilvl w:val="0"/>
          <w:numId w:val="7"/>
        </w:numPr>
        <w:spacing w:after="100" w:afterAutospacing="1" w:line="240" w:lineRule="auto"/>
        <w:rPr>
          <w:rFonts w:ascii="Segoe UI" w:eastAsia="Times New Roman" w:hAnsi="Segoe UI" w:cs="Segoe UI"/>
          <w:color w:val="212529"/>
          <w:sz w:val="24"/>
          <w:szCs w:val="24"/>
          <w:lang w:eastAsia="en-IN"/>
        </w:rPr>
      </w:pPr>
      <w:r w:rsidRPr="00122A07">
        <w:rPr>
          <w:rFonts w:ascii="Segoe UI" w:eastAsia="Times New Roman" w:hAnsi="Segoe UI" w:cs="Segoe UI"/>
          <w:color w:val="212529"/>
          <w:sz w:val="24"/>
          <w:szCs w:val="24"/>
          <w:lang w:eastAsia="en-IN"/>
        </w:rPr>
        <w:t>Your chart should look something like the one below:</w:t>
      </w:r>
    </w:p>
    <w:p w14:paraId="32570C07" w14:textId="2AE8B17B" w:rsidR="00122A07" w:rsidRPr="00122A07" w:rsidRDefault="00122A07" w:rsidP="00122A07">
      <w:pPr>
        <w:spacing w:beforeAutospacing="1" w:after="0" w:afterAutospacing="1" w:line="240" w:lineRule="auto"/>
        <w:ind w:left="720"/>
        <w:rPr>
          <w:rFonts w:ascii="Segoe UI" w:eastAsia="Times New Roman" w:hAnsi="Segoe UI" w:cs="Segoe UI"/>
          <w:color w:val="212529"/>
          <w:sz w:val="24"/>
          <w:szCs w:val="24"/>
          <w:lang w:eastAsia="en-IN"/>
        </w:rPr>
      </w:pPr>
      <w:r w:rsidRPr="00122A07">
        <w:rPr>
          <w:rFonts w:ascii="Segoe UI" w:eastAsia="Times New Roman" w:hAnsi="Segoe UI" w:cs="Segoe UI"/>
          <w:noProof/>
          <w:color w:val="212529"/>
          <w:sz w:val="24"/>
          <w:szCs w:val="24"/>
          <w:lang w:eastAsia="en-IN"/>
        </w:rPr>
        <w:lastRenderedPageBreak/>
        <w:drawing>
          <wp:inline distT="0" distB="0" distL="0" distR="0" wp14:anchorId="34E5E34A" wp14:editId="635E1216">
            <wp:extent cx="5731510" cy="3046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50753139" w14:textId="77777777" w:rsidR="00122A07" w:rsidRPr="00122A07" w:rsidRDefault="00122A07" w:rsidP="00122A07">
      <w:pPr>
        <w:spacing w:after="0" w:line="240" w:lineRule="auto"/>
        <w:rPr>
          <w:rFonts w:ascii="Times New Roman" w:eastAsia="Times New Roman" w:hAnsi="Times New Roman" w:cs="Times New Roman"/>
          <w:sz w:val="24"/>
          <w:szCs w:val="24"/>
          <w:lang w:eastAsia="en-IN"/>
        </w:rPr>
      </w:pPr>
      <w:r w:rsidRPr="00122A07">
        <w:rPr>
          <w:rFonts w:ascii="Segoe UI" w:eastAsia="Times New Roman" w:hAnsi="Segoe UI" w:cs="Segoe UI"/>
          <w:color w:val="212529"/>
          <w:sz w:val="24"/>
          <w:szCs w:val="24"/>
          <w:lang w:eastAsia="en-IN"/>
        </w:rPr>
        <w:br/>
      </w:r>
    </w:p>
    <w:p w14:paraId="3AEE38E4" w14:textId="77777777" w:rsidR="00122A07" w:rsidRPr="00122A07" w:rsidRDefault="00122A07" w:rsidP="00122A07">
      <w:pPr>
        <w:spacing w:after="100" w:afterAutospacing="1" w:line="240" w:lineRule="auto"/>
        <w:outlineLvl w:val="2"/>
        <w:rPr>
          <w:rFonts w:ascii="Segoe UI" w:eastAsia="Times New Roman" w:hAnsi="Segoe UI" w:cs="Segoe UI"/>
          <w:color w:val="212529"/>
          <w:sz w:val="27"/>
          <w:szCs w:val="27"/>
          <w:lang w:eastAsia="en-IN"/>
        </w:rPr>
      </w:pPr>
      <w:r w:rsidRPr="00122A07">
        <w:rPr>
          <w:rFonts w:ascii="Segoe UI" w:eastAsia="Times New Roman" w:hAnsi="Segoe UI" w:cs="Segoe UI"/>
          <w:color w:val="212529"/>
          <w:sz w:val="27"/>
          <w:szCs w:val="27"/>
          <w:lang w:eastAsia="en-IN"/>
        </w:rPr>
        <w:t>Congratulations! You have completed Lab 2, and you are ready for the next topic.</w:t>
      </w:r>
    </w:p>
    <w:p w14:paraId="6CDE8C6E" w14:textId="77777777" w:rsidR="009037CF" w:rsidRDefault="009037CF"/>
    <w:sectPr w:rsidR="009037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6164E"/>
    <w:multiLevelType w:val="multilevel"/>
    <w:tmpl w:val="A97C86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B208E"/>
    <w:multiLevelType w:val="multilevel"/>
    <w:tmpl w:val="5E183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E58EC"/>
    <w:multiLevelType w:val="multilevel"/>
    <w:tmpl w:val="56D6C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02A7B"/>
    <w:multiLevelType w:val="multilevel"/>
    <w:tmpl w:val="BBA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F6B76"/>
    <w:multiLevelType w:val="multilevel"/>
    <w:tmpl w:val="A04C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85ED6"/>
    <w:multiLevelType w:val="multilevel"/>
    <w:tmpl w:val="28BE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C2BE5"/>
    <w:multiLevelType w:val="multilevel"/>
    <w:tmpl w:val="6934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FB6C7F"/>
    <w:multiLevelType w:val="multilevel"/>
    <w:tmpl w:val="34D68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153A5"/>
    <w:multiLevelType w:val="multilevel"/>
    <w:tmpl w:val="70E46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0"/>
  </w:num>
  <w:num w:numId="4">
    <w:abstractNumId w:val="6"/>
  </w:num>
  <w:num w:numId="5">
    <w:abstractNumId w:val="1"/>
  </w:num>
  <w:num w:numId="6">
    <w:abstractNumId w:val="2"/>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071"/>
    <w:rsid w:val="00122A07"/>
    <w:rsid w:val="009037CF"/>
    <w:rsid w:val="00BD1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53A2"/>
  <w15:chartTrackingRefBased/>
  <w15:docId w15:val="{D7C89C8E-C18D-41E9-A7C0-535A5BC0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2A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22A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2A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0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22A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2A0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2A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2A07"/>
    <w:rPr>
      <w:b/>
      <w:bCs/>
    </w:rPr>
  </w:style>
  <w:style w:type="character" w:styleId="Hyperlink">
    <w:name w:val="Hyperlink"/>
    <w:basedOn w:val="DefaultParagraphFont"/>
    <w:uiPriority w:val="99"/>
    <w:semiHidden/>
    <w:unhideWhenUsed/>
    <w:rsid w:val="00122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8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kaggle.com/gagandeep16/car-sales?cm_mmc=Email_Newsletter-_-Developer_Ed%2BTech-_-WW_WW-_-SkillsNetwork-Courses-IBMDeveloperSkillsNetwork-DV0130EN-SkillsNetwork-20531073&amp;cm_mmca1=000026UJ&amp;cm_mmca2=10006555&amp;cm_mmca3=M12345678&amp;cvosrc=email.Newsletter.M12345678&amp;cvo_campaign=000026UJ"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cl.us/IBMDeveloperSkillsNetwork-DA0130EN-HandsOnLab-1"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f-courses-data.s3.us.cloud-object-storage.appdomain.cloud/IBMDeveloperSkillsNetwork-DV0130EN-SkillsNetwork/Hands-on%20Labs/Lab%202%20-%20Creating%20Advanced%20Charts%20/Car_Sales_Kaggle_DV0130EN_Lab2_Start.xls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Karnwal</dc:creator>
  <cp:keywords/>
  <dc:description/>
  <cp:lastModifiedBy>Shivani Karnwal</cp:lastModifiedBy>
  <cp:revision>2</cp:revision>
  <dcterms:created xsi:type="dcterms:W3CDTF">2020-12-12T18:31:00Z</dcterms:created>
  <dcterms:modified xsi:type="dcterms:W3CDTF">2020-12-12T18:33:00Z</dcterms:modified>
</cp:coreProperties>
</file>